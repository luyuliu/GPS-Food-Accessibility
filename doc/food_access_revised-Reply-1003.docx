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B57D9" w14:textId="0B962BE1" w:rsidR="00FB3027" w:rsidRPr="00174F58" w:rsidRDefault="00FB3027" w:rsidP="00963287">
      <w:pPr>
        <w:spacing w:line="240" w:lineRule="auto"/>
        <w:rPr>
          <w:rFonts w:ascii="Times New Roman" w:hAnsi="Times New Roman" w:cs="Times New Roman"/>
        </w:rPr>
      </w:pPr>
      <w:r w:rsidRPr="00174F58">
        <w:rPr>
          <w:rFonts w:ascii="Times New Roman" w:hAnsi="Times New Roman" w:cs="Times New Roman"/>
        </w:rPr>
        <w:t xml:space="preserve">Manuscript Number: </w:t>
      </w:r>
      <w:r w:rsidR="00AC7882" w:rsidRPr="00174F58">
        <w:rPr>
          <w:rFonts w:ascii="Times New Roman" w:hAnsi="Times New Roman" w:cs="Times New Roman"/>
        </w:rPr>
        <w:t>JAPG-D-24-01034  </w:t>
      </w:r>
    </w:p>
    <w:p w14:paraId="467E8688" w14:textId="77777777" w:rsidR="00FB3027" w:rsidRPr="00174F58" w:rsidRDefault="00FB3027" w:rsidP="00963287">
      <w:pPr>
        <w:spacing w:line="240" w:lineRule="auto"/>
        <w:rPr>
          <w:rFonts w:ascii="Times New Roman" w:hAnsi="Times New Roman" w:cs="Times New Roman"/>
        </w:rPr>
      </w:pPr>
    </w:p>
    <w:p w14:paraId="6C381545" w14:textId="3ACF0A64" w:rsidR="00AF7DF7" w:rsidRPr="00174F58" w:rsidRDefault="00D148F9" w:rsidP="00C84A1F">
      <w:pPr>
        <w:spacing w:line="240" w:lineRule="auto"/>
        <w:jc w:val="both"/>
        <w:rPr>
          <w:rFonts w:ascii="Times New Roman" w:hAnsi="Times New Roman" w:cs="Times New Roman"/>
        </w:rPr>
      </w:pPr>
      <w:r w:rsidRPr="00174F58">
        <w:rPr>
          <w:rFonts w:ascii="Times New Roman" w:hAnsi="Times New Roman" w:cs="Times New Roman"/>
        </w:rPr>
        <w:t xml:space="preserve">Dear Reviewers, </w:t>
      </w:r>
    </w:p>
    <w:p w14:paraId="05E1947B" w14:textId="55B88DDC" w:rsidR="00511B98" w:rsidRPr="00174F58" w:rsidDel="00C831C1" w:rsidRDefault="00D148F9" w:rsidP="00C84A1F">
      <w:pPr>
        <w:spacing w:line="240" w:lineRule="auto"/>
        <w:jc w:val="both"/>
        <w:rPr>
          <w:del w:id="0" w:author="Luyu Liu" w:date="2024-10-03T20:41:00Z" w16du:dateUtc="2024-10-04T01:41:00Z"/>
          <w:rFonts w:ascii="Times New Roman" w:hAnsi="Times New Roman" w:cs="Times New Roman"/>
        </w:rPr>
      </w:pPr>
      <w:r w:rsidRPr="00174F58">
        <w:rPr>
          <w:rFonts w:ascii="Times New Roman" w:hAnsi="Times New Roman" w:cs="Times New Roman"/>
        </w:rPr>
        <w:t xml:space="preserve">We greatly appreciate </w:t>
      </w:r>
      <w:r w:rsidR="00184537">
        <w:rPr>
          <w:rFonts w:ascii="Times New Roman" w:hAnsi="Times New Roman" w:cs="Times New Roman"/>
        </w:rPr>
        <w:t>the</w:t>
      </w:r>
      <w:r w:rsidRPr="00174F58">
        <w:rPr>
          <w:rFonts w:ascii="Times New Roman" w:hAnsi="Times New Roman" w:cs="Times New Roman"/>
        </w:rPr>
        <w:t xml:space="preserve"> opportunity to revise our manuscript for possible publication in the </w:t>
      </w:r>
      <w:r w:rsidR="00511B98" w:rsidRPr="00174F58">
        <w:rPr>
          <w:rFonts w:ascii="Times New Roman" w:hAnsi="Times New Roman" w:cs="Times New Roman"/>
        </w:rPr>
        <w:t>Applied Geography</w:t>
      </w:r>
      <w:r w:rsidRPr="00174F58">
        <w:rPr>
          <w:rFonts w:ascii="Times New Roman" w:hAnsi="Times New Roman" w:cs="Times New Roman"/>
        </w:rPr>
        <w:t xml:space="preserve">. </w:t>
      </w:r>
    </w:p>
    <w:p w14:paraId="2CE4C07E" w14:textId="2323B497" w:rsidR="00C84A1F" w:rsidRPr="00174F58" w:rsidRDefault="00D148F9" w:rsidP="00C84A1F">
      <w:pPr>
        <w:spacing w:line="240" w:lineRule="auto"/>
        <w:jc w:val="both"/>
        <w:rPr>
          <w:rFonts w:ascii="Times New Roman" w:hAnsi="Times New Roman" w:cs="Times New Roman"/>
        </w:rPr>
      </w:pPr>
      <w:r w:rsidRPr="00174F58">
        <w:rPr>
          <w:rFonts w:ascii="Times New Roman" w:hAnsi="Times New Roman" w:cs="Times New Roman"/>
        </w:rPr>
        <w:t xml:space="preserve">We again </w:t>
      </w:r>
      <w:del w:id="1" w:author="Luyu Liu" w:date="2024-10-03T20:41:00Z" w16du:dateUtc="2024-10-04T01:41:00Z">
        <w:r w:rsidRPr="00174F58" w:rsidDel="00C831C1">
          <w:rPr>
            <w:rFonts w:ascii="Times New Roman" w:hAnsi="Times New Roman" w:cs="Times New Roman"/>
          </w:rPr>
          <w:delText xml:space="preserve">equally appreciate the two sets of </w:delText>
        </w:r>
      </w:del>
      <w:ins w:id="2" w:author="Luyu Liu" w:date="2024-10-03T20:41:00Z" w16du:dateUtc="2024-10-04T01:41:00Z">
        <w:r w:rsidR="00C831C1">
          <w:rPr>
            <w:rFonts w:ascii="Times New Roman" w:hAnsi="Times New Roman" w:cs="Times New Roman"/>
          </w:rPr>
          <w:t xml:space="preserve">all the </w:t>
        </w:r>
      </w:ins>
      <w:r w:rsidRPr="00174F58">
        <w:rPr>
          <w:rFonts w:ascii="Times New Roman" w:hAnsi="Times New Roman" w:cs="Times New Roman"/>
        </w:rPr>
        <w:t xml:space="preserve">constructive and insightful comments and suggestions provided by the </w:t>
      </w:r>
      <w:ins w:id="3" w:author="Luyu Liu" w:date="2024-10-03T20:42:00Z" w16du:dateUtc="2024-10-04T01:42:00Z">
        <w:r w:rsidR="00C831C1">
          <w:rPr>
            <w:rFonts w:ascii="Times New Roman" w:hAnsi="Times New Roman" w:cs="Times New Roman"/>
          </w:rPr>
          <w:t>r</w:t>
        </w:r>
      </w:ins>
      <w:del w:id="4" w:author="Luyu Liu" w:date="2024-10-03T20:42:00Z" w16du:dateUtc="2024-10-04T01:42:00Z">
        <w:r w:rsidRPr="00174F58" w:rsidDel="00C831C1">
          <w:rPr>
            <w:rFonts w:ascii="Times New Roman" w:hAnsi="Times New Roman" w:cs="Times New Roman"/>
          </w:rPr>
          <w:delText>R</w:delText>
        </w:r>
      </w:del>
      <w:r w:rsidRPr="00174F58">
        <w:rPr>
          <w:rFonts w:ascii="Times New Roman" w:hAnsi="Times New Roman" w:cs="Times New Roman"/>
        </w:rPr>
        <w:t xml:space="preserve">eviewers. In response to the feedback received, we have implemented major changes in the revised manuscript. Below, we address each specific comment provided by </w:t>
      </w:r>
      <w:r w:rsidR="00C831C1">
        <w:rPr>
          <w:rFonts w:ascii="Times New Roman" w:hAnsi="Times New Roman" w:cs="Times New Roman"/>
        </w:rPr>
        <w:t>both r</w:t>
      </w:r>
      <w:r w:rsidRPr="00174F58">
        <w:rPr>
          <w:rFonts w:ascii="Times New Roman" w:hAnsi="Times New Roman" w:cs="Times New Roman"/>
        </w:rPr>
        <w:t>eviewer</w:t>
      </w:r>
      <w:r w:rsidR="00C831C1">
        <w:rPr>
          <w:rFonts w:ascii="Times New Roman" w:hAnsi="Times New Roman" w:cs="Times New Roman"/>
        </w:rPr>
        <w:t xml:space="preserve">s and </w:t>
      </w:r>
      <w:ins w:id="5" w:author="Luyu Liu" w:date="2024-10-03T20:39:00Z" w16du:dateUtc="2024-10-04T01:39:00Z">
        <w:r w:rsidR="00C831C1">
          <w:rPr>
            <w:rFonts w:ascii="Times New Roman" w:hAnsi="Times New Roman" w:cs="Times New Roman"/>
          </w:rPr>
          <w:t xml:space="preserve">provide </w:t>
        </w:r>
      </w:ins>
      <w:r w:rsidRPr="00174F58">
        <w:rPr>
          <w:rFonts w:ascii="Times New Roman" w:hAnsi="Times New Roman" w:cs="Times New Roman"/>
        </w:rPr>
        <w:t>a detailed response to each</w:t>
      </w:r>
      <w:ins w:id="6" w:author="Luyu Liu" w:date="2024-10-03T20:41:00Z" w16du:dateUtc="2024-10-04T01:41:00Z">
        <w:r w:rsidR="00C831C1">
          <w:rPr>
            <w:rFonts w:ascii="Times New Roman" w:hAnsi="Times New Roman" w:cs="Times New Roman"/>
          </w:rPr>
          <w:t xml:space="preserve"> comment</w:t>
        </w:r>
      </w:ins>
      <w:del w:id="7" w:author="Luyu Liu" w:date="2024-10-03T20:41:00Z" w16du:dateUtc="2024-10-04T01:41:00Z">
        <w:r w:rsidRPr="00174F58" w:rsidDel="00C831C1">
          <w:rPr>
            <w:rFonts w:ascii="Times New Roman" w:hAnsi="Times New Roman" w:cs="Times New Roman"/>
          </w:rPr>
          <w:delText xml:space="preserve"> one</w:delText>
        </w:r>
      </w:del>
      <w:r w:rsidRPr="00174F58">
        <w:rPr>
          <w:rFonts w:ascii="Times New Roman" w:hAnsi="Times New Roman" w:cs="Times New Roman"/>
        </w:rPr>
        <w:t xml:space="preserve">. We hope that </w:t>
      </w:r>
      <w:ins w:id="8" w:author="Luyu Liu" w:date="2024-10-03T20:41:00Z" w16du:dateUtc="2024-10-04T01:41:00Z">
        <w:r w:rsidR="00C831C1">
          <w:rPr>
            <w:rFonts w:ascii="Times New Roman" w:hAnsi="Times New Roman" w:cs="Times New Roman"/>
          </w:rPr>
          <w:t>the editor and</w:t>
        </w:r>
      </w:ins>
      <w:del w:id="9" w:author="Luyu Liu" w:date="2024-10-03T20:39:00Z" w16du:dateUtc="2024-10-04T01:39:00Z">
        <w:r w:rsidR="00DF69F9" w:rsidRPr="00174F58" w:rsidDel="00C831C1">
          <w:rPr>
            <w:rFonts w:ascii="Times New Roman" w:hAnsi="Times New Roman" w:cs="Times New Roman"/>
          </w:rPr>
          <w:delText>Reviewer #1 and Reviewer #2</w:delText>
        </w:r>
      </w:del>
      <w:ins w:id="10" w:author="Luyu Liu" w:date="2024-10-03T20:39:00Z" w16du:dateUtc="2024-10-04T01:39:00Z">
        <w:r w:rsidR="00C831C1">
          <w:rPr>
            <w:rFonts w:ascii="Times New Roman" w:hAnsi="Times New Roman" w:cs="Times New Roman"/>
          </w:rPr>
          <w:t xml:space="preserve"> reviewers</w:t>
        </w:r>
      </w:ins>
      <w:r w:rsidR="00DF69F9" w:rsidRPr="00174F58">
        <w:rPr>
          <w:rFonts w:ascii="Times New Roman" w:hAnsi="Times New Roman" w:cs="Times New Roman"/>
        </w:rPr>
        <w:t xml:space="preserve"> </w:t>
      </w:r>
      <w:r w:rsidRPr="00174F58">
        <w:rPr>
          <w:rFonts w:ascii="Times New Roman" w:hAnsi="Times New Roman" w:cs="Times New Roman"/>
        </w:rPr>
        <w:t xml:space="preserve">find our revisions satisfactory. </w:t>
      </w:r>
      <w:r w:rsidR="00C84A1F" w:rsidRPr="00174F58">
        <w:rPr>
          <w:rFonts w:ascii="Times New Roman" w:hAnsi="Times New Roman" w:cs="Times New Roman"/>
        </w:rPr>
        <w:t xml:space="preserve">We have highlighted the </w:t>
      </w:r>
      <w:commentRangeStart w:id="11"/>
      <w:r w:rsidR="00C84A1F" w:rsidRPr="00174F58">
        <w:rPr>
          <w:rFonts w:ascii="Times New Roman" w:hAnsi="Times New Roman" w:cs="Times New Roman"/>
        </w:rPr>
        <w:t xml:space="preserve">changes in </w:t>
      </w:r>
      <w:r w:rsidR="00C84A1F" w:rsidRPr="00174F58">
        <w:rPr>
          <w:rFonts w:ascii="Times New Roman" w:hAnsi="Times New Roman" w:cs="Times New Roman"/>
          <w:highlight w:val="yellow"/>
        </w:rPr>
        <w:t>yellow</w:t>
      </w:r>
      <w:r w:rsidR="00C84A1F" w:rsidRPr="00174F58">
        <w:rPr>
          <w:rFonts w:ascii="Times New Roman" w:hAnsi="Times New Roman" w:cs="Times New Roman"/>
        </w:rPr>
        <w:t xml:space="preserve"> in the </w:t>
      </w:r>
      <w:commentRangeEnd w:id="11"/>
      <w:r w:rsidR="00C831C1">
        <w:rPr>
          <w:rStyle w:val="CommentReference"/>
        </w:rPr>
        <w:commentReference w:id="11"/>
      </w:r>
      <w:r w:rsidR="00C84A1F" w:rsidRPr="00174F58">
        <w:rPr>
          <w:rFonts w:ascii="Times New Roman" w:hAnsi="Times New Roman" w:cs="Times New Roman"/>
        </w:rPr>
        <w:t>revised manuscript.</w:t>
      </w:r>
    </w:p>
    <w:p w14:paraId="09FF27C9" w14:textId="77777777" w:rsidR="00C84A1F" w:rsidRPr="00174F58" w:rsidRDefault="00D148F9" w:rsidP="00C84A1F">
      <w:pPr>
        <w:spacing w:line="240" w:lineRule="auto"/>
        <w:jc w:val="both"/>
        <w:rPr>
          <w:rFonts w:ascii="Times New Roman" w:hAnsi="Times New Roman" w:cs="Times New Roman"/>
        </w:rPr>
      </w:pPr>
      <w:r w:rsidRPr="00174F58">
        <w:rPr>
          <w:rFonts w:ascii="Times New Roman" w:hAnsi="Times New Roman" w:cs="Times New Roman"/>
        </w:rPr>
        <w:t>Once again, we thank all the Reviewers and the Editors for their support and guidance throughout the manuscript review process.</w:t>
      </w:r>
    </w:p>
    <w:p w14:paraId="465ECC06" w14:textId="5AB41773" w:rsidR="00D148F9" w:rsidRDefault="00F87703">
      <w:r w:rsidRPr="00963287">
        <w:rPr>
          <w:sz w:val="22"/>
          <w:szCs w:val="22"/>
        </w:rPr>
        <w:br/>
      </w:r>
      <w:r w:rsidR="00D148F9">
        <w:br w:type="page"/>
      </w:r>
    </w:p>
    <w:p w14:paraId="324CF0FB" w14:textId="54E54AB1" w:rsidR="009D54A6" w:rsidRPr="001866FC" w:rsidRDefault="009C2200" w:rsidP="001866FC">
      <w:pPr>
        <w:spacing w:line="240" w:lineRule="auto"/>
        <w:jc w:val="center"/>
        <w:rPr>
          <w:b/>
          <w:bCs/>
          <w:sz w:val="32"/>
          <w:szCs w:val="32"/>
          <w:u w:val="single"/>
        </w:rPr>
      </w:pPr>
      <w:r w:rsidRPr="001866FC">
        <w:rPr>
          <w:b/>
          <w:bCs/>
          <w:sz w:val="32"/>
          <w:szCs w:val="32"/>
          <w:u w:val="single"/>
        </w:rPr>
        <w:lastRenderedPageBreak/>
        <w:t>Reviewer #1:</w:t>
      </w:r>
    </w:p>
    <w:p w14:paraId="4B18A592" w14:textId="62AC918F" w:rsidR="00C16EE0" w:rsidRDefault="009C2200" w:rsidP="00963287">
      <w:pPr>
        <w:spacing w:line="240" w:lineRule="auto"/>
      </w:pPr>
      <w:r w:rsidRPr="009C2200">
        <w:br/>
      </w:r>
      <w:r w:rsidR="006F750F">
        <w:t xml:space="preserve">(1) </w:t>
      </w:r>
      <w:r w:rsidRPr="009C2200">
        <w:t xml:space="preserve">The opening paragraph tried to emphasize the importance of studying food accessibility in relation to food insecurity. However, </w:t>
      </w:r>
      <w:r w:rsidRPr="00D36DFD">
        <w:t>the discussion on the mechanisms linking food access to food insecurity</w:t>
      </w:r>
      <w:r w:rsidRPr="009C2200">
        <w:t xml:space="preserve"> is only briefly touched upon, leaving </w:t>
      </w:r>
      <w:r w:rsidRPr="00D36DFD">
        <w:t>the connection</w:t>
      </w:r>
      <w:r w:rsidRPr="009C2200">
        <w:t xml:space="preserve"> </w:t>
      </w:r>
      <w:bookmarkStart w:id="12" w:name="_Hlk176961672"/>
      <w:r w:rsidRPr="009C2200">
        <w:t>underdeveloped</w:t>
      </w:r>
      <w:bookmarkEnd w:id="12"/>
      <w:r w:rsidRPr="009C2200">
        <w:t xml:space="preserve">. I suggest a more robust opening with supporting reference that clearly articulates why measuring food access is crucial in food insecurity analysis. </w:t>
      </w:r>
      <w:r w:rsidRPr="00D36DFD">
        <w:t>Key factors</w:t>
      </w:r>
      <w:r w:rsidRPr="009C2200">
        <w:t xml:space="preserve"> such as the </w:t>
      </w:r>
      <w:r w:rsidRPr="00D36DFD">
        <w:t>availability</w:t>
      </w:r>
      <w:r w:rsidRPr="009C2200">
        <w:t xml:space="preserve"> of nutritious food, </w:t>
      </w:r>
      <w:r w:rsidRPr="00D36DFD">
        <w:t>affordability</w:t>
      </w:r>
      <w:r w:rsidRPr="009C2200">
        <w:t xml:space="preserve">, and </w:t>
      </w:r>
      <w:r w:rsidRPr="00D36DFD">
        <w:t>physical accessibility</w:t>
      </w:r>
      <w:r w:rsidRPr="009C2200">
        <w:t xml:space="preserve"> should be emphasized to strengthen the argument. This will provide a more compelling rationale for the significance of food access in addressing food insecurity.</w:t>
      </w:r>
    </w:p>
    <w:p w14:paraId="499171A0" w14:textId="0444E9EF" w:rsidR="00F21D21" w:rsidRPr="009E1F9D" w:rsidRDefault="00F21D21" w:rsidP="00F21D21">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We appreciate your comments regarding the need for a stronger connection between food access and food insecurity in the opening paragraph. In response, we have made the following revisions:</w:t>
      </w:r>
    </w:p>
    <w:p w14:paraId="60978001" w14:textId="77777777" w:rsidR="00F21D21" w:rsidRPr="009E1F9D" w:rsidRDefault="00F21D21" w:rsidP="00F21D21">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We expanded the discussion at the end of the opening paragraph to include a more detailed explanation of the dimensions of food and nutrition security—availability, access, acquisition, and utilization (Simelane and Worth, 2020). This framework allows us to highlight the critical role of food access in the broader context of food insecurity.</w:t>
      </w:r>
    </w:p>
    <w:p w14:paraId="7CE3D45C" w14:textId="4929FE92" w:rsidR="007867FB" w:rsidRPr="009E1F9D" w:rsidRDefault="00F21D21" w:rsidP="005552F8">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Additionally,</w:t>
      </w:r>
      <w:r w:rsidR="00D92F25" w:rsidRPr="009E1F9D">
        <w:rPr>
          <w:rFonts w:ascii="Times New Roman" w:hAnsi="Times New Roman" w:cs="Times New Roman"/>
          <w:color w:val="0F9ED5" w:themeColor="accent4"/>
        </w:rPr>
        <w:t xml:space="preserve"> we separated the beginning of the second paragraph into its own paragraph to better address the complexity of food access. We now emphasize that food access is influenced by both supply- and demand-side factors</w:t>
      </w:r>
      <w:r w:rsidR="009C36AF" w:rsidRPr="009E1F9D">
        <w:rPr>
          <w:rFonts w:ascii="Times New Roman" w:hAnsi="Times New Roman" w:cs="Times New Roman"/>
          <w:color w:val="0F9ED5" w:themeColor="accent4"/>
        </w:rPr>
        <w:t>, further highlighting the importance of studying food access, particularly observed food acquisition.</w:t>
      </w:r>
    </w:p>
    <w:p w14:paraId="18A996B6" w14:textId="7A4DCD18" w:rsidR="000B4108" w:rsidRPr="009E1F9D" w:rsidRDefault="009C1F12" w:rsidP="00DD4686">
      <w:pPr>
        <w:pStyle w:val="ListParagraph"/>
        <w:numPr>
          <w:ilvl w:val="0"/>
          <w:numId w:val="1"/>
        </w:numPr>
        <w:spacing w:after="0"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Please find the revisions in the manuscript and included here.</w:t>
      </w:r>
      <w:commentRangeStart w:id="13"/>
      <w:r w:rsidR="00FF7265" w:rsidRPr="009E1F9D">
        <w:rPr>
          <w:rFonts w:ascii="Times New Roman" w:hAnsi="Times New Roman" w:cs="Times New Roman"/>
          <w:color w:val="0F9ED5" w:themeColor="accent4"/>
        </w:rPr>
        <w:t xml:space="preserve"> </w:t>
      </w:r>
      <w:commentRangeEnd w:id="13"/>
      <w:r w:rsidR="00634E2D" w:rsidRPr="009E1F9D">
        <w:rPr>
          <w:rStyle w:val="CommentReference"/>
          <w:color w:val="0F9ED5" w:themeColor="accent4"/>
        </w:rPr>
        <w:commentReference w:id="13"/>
      </w:r>
    </w:p>
    <w:p w14:paraId="7870B7C5" w14:textId="1E693C07" w:rsidR="000973DD" w:rsidRDefault="000973DD" w:rsidP="00DD4686">
      <w:pPr>
        <w:spacing w:after="0" w:line="240" w:lineRule="auto"/>
        <w:ind w:left="720"/>
        <w:jc w:val="both"/>
        <w:rPr>
          <w:rFonts w:ascii="Times New Roman" w:eastAsia="SimSun" w:hAnsi="Times New Roman" w:cs="Times New Roman"/>
          <w:i/>
          <w:iCs/>
          <w:kern w:val="0"/>
          <w:lang w:eastAsia="en-GB"/>
          <w14:ligatures w14:val="none"/>
        </w:rPr>
      </w:pPr>
      <w:r w:rsidRPr="000973DD">
        <w:rPr>
          <w:rFonts w:ascii="Times New Roman" w:hAnsi="Times New Roman" w:cs="Times New Roman"/>
          <w:i/>
          <w:iCs/>
        </w:rPr>
        <w:t>(</w:t>
      </w:r>
      <w:r>
        <w:rPr>
          <w:rFonts w:ascii="Times New Roman" w:eastAsia="DengXian" w:hAnsi="Times New Roman" w:cs="Times New Roman" w:hint="eastAsia"/>
          <w:i/>
          <w:iCs/>
        </w:rPr>
        <w:t>Background P1 &amp;P2</w:t>
      </w:r>
      <w:r w:rsidRPr="000973DD">
        <w:rPr>
          <w:rFonts w:ascii="Times New Roman" w:hAnsi="Times New Roman" w:cs="Times New Roman"/>
          <w:i/>
          <w:iCs/>
        </w:rPr>
        <w:t>)</w:t>
      </w:r>
    </w:p>
    <w:p w14:paraId="56B79A4E" w14:textId="5FE1E73B" w:rsidR="00DF07B7" w:rsidRPr="00DF07B7" w:rsidRDefault="00DF07B7" w:rsidP="00DD4686">
      <w:pPr>
        <w:spacing w:after="0" w:line="240" w:lineRule="auto"/>
        <w:ind w:left="720"/>
        <w:jc w:val="both"/>
        <w:rPr>
          <w:rFonts w:ascii="Times New Roman" w:eastAsia="SimSun" w:hAnsi="Times New Roman" w:cs="Times New Roman"/>
          <w:kern w:val="0"/>
          <w:highlight w:val="yellow"/>
          <w14:ligatures w14:val="none"/>
        </w:rPr>
      </w:pPr>
      <w:r w:rsidRPr="00DF07B7">
        <w:rPr>
          <w:rFonts w:ascii="Times New Roman" w:eastAsia="SimSun" w:hAnsi="Times New Roman" w:cs="Times New Roman"/>
          <w:i/>
          <w:iCs/>
          <w:kern w:val="0"/>
          <w:lang w:eastAsia="en-GB"/>
          <w14:ligatures w14:val="none"/>
        </w:rPr>
        <w:t>Food insecurity</w:t>
      </w:r>
      <w:r w:rsidRPr="00DF07B7">
        <w:rPr>
          <w:rFonts w:ascii="Times New Roman" w:eastAsia="SimSun" w:hAnsi="Times New Roman" w:cs="Times New Roman"/>
          <w:kern w:val="0"/>
          <w:lang w:eastAsia="en-GB"/>
          <w14:ligatures w14:val="none"/>
        </w:rPr>
        <w:t xml:space="preserve"> – the lack of </w:t>
      </w:r>
      <w:r w:rsidRPr="00DF07B7">
        <w:rPr>
          <w:rFonts w:ascii="Times New Roman" w:eastAsia="SimSun" w:hAnsi="Times New Roman" w:cs="Times New Roman"/>
          <w:kern w:val="0"/>
          <w14:ligatures w14:val="none"/>
        </w:rPr>
        <w:t xml:space="preserve">stable access to sufficient, safe, and nutritious food for a healthy, active life </w:t>
      </w:r>
      <w:r w:rsidRPr="00DF07B7">
        <w:rPr>
          <w:rFonts w:ascii="Times New Roman" w:eastAsia="SimSun" w:hAnsi="Times New Roman" w:cs="Times New Roman"/>
          <w:kern w:val="0"/>
          <w14:ligatures w14:val="none"/>
        </w:rPr>
        <w:fldChar w:fldCharType="begin"/>
      </w:r>
      <w:r w:rsidR="00FA1D71">
        <w:rPr>
          <w:rFonts w:ascii="Times New Roman" w:eastAsia="SimSun" w:hAnsi="Times New Roman" w:cs="Times New Roman"/>
          <w:kern w:val="0"/>
          <w14:ligatures w14:val="none"/>
        </w:rPr>
        <w:instrText xml:space="preserve"> ADDIN ZOTERO_ITEM CSL_CITATION {"citationID":"peDGCpTV","properties":{"formattedCitation":"(Simelane and Worth 2020)","plainCitation":"(Simelane and Worth 2020)","noteIndex":0},"citationItems":[{"id":"j3t2f30Z/rTCPvwJ3","uris":["http://zotero.org/users/local/4eITpJL4/items/GZ9LRMCC"],"itemData":{"id":"JfRVxNkh/QOfYefqt","type":"article-journal","container-title":"Food and Nutrition Bulletin","DOI":"10.1177/0379572120925341","issue":"3","note":"_eprint: https://doi.org/10.1177/0379572120925341\nPMID: 33200627","page":"367-379","title":"Food and Nutrition Security Theory","volume":"41","author":[{"family":"Simelane","given":"Kwanele Siyabonga"},{"family":"Worth","given":"Steve"}],"issued":{"date-parts":[["2020"]]}}}],"schema":"https://github.com/citation-style-language/schema/raw/master/csl-citation.json"} </w:instrText>
      </w:r>
      <w:r w:rsidRPr="00DF07B7">
        <w:rPr>
          <w:rFonts w:ascii="Times New Roman" w:eastAsia="SimSun" w:hAnsi="Times New Roman" w:cs="Times New Roman"/>
          <w:kern w:val="0"/>
          <w14:ligatures w14:val="none"/>
        </w:rPr>
        <w:fldChar w:fldCharType="separate"/>
      </w:r>
      <w:r w:rsidR="00FA1D71" w:rsidRPr="00FA1D71">
        <w:rPr>
          <w:rFonts w:ascii="Times New Roman" w:hAnsi="Times New Roman" w:cs="Times New Roman"/>
        </w:rPr>
        <w:t>(Simelane and Worth 2020)</w:t>
      </w:r>
      <w:r w:rsidRPr="00DF07B7">
        <w:rPr>
          <w:rFonts w:ascii="Times New Roman" w:eastAsia="SimSun" w:hAnsi="Times New Roman" w:cs="Times New Roman"/>
          <w:kern w:val="0"/>
          <w14:ligatures w14:val="none"/>
        </w:rPr>
        <w:fldChar w:fldCharType="end"/>
      </w:r>
      <w:r w:rsidRPr="00DF07B7">
        <w:rPr>
          <w:rFonts w:ascii="Times New Roman" w:eastAsia="SimSun" w:hAnsi="Times New Roman" w:cs="Times New Roman"/>
          <w:kern w:val="0"/>
          <w14:ligatures w14:val="none"/>
        </w:rPr>
        <w:t xml:space="preserve"> </w:t>
      </w:r>
      <w:r w:rsidRPr="00DF07B7">
        <w:rPr>
          <w:rFonts w:ascii="Times New Roman" w:eastAsia="SimSun" w:hAnsi="Times New Roman" w:cs="Times New Roman"/>
          <w:kern w:val="0"/>
          <w:lang w:eastAsia="en-GB"/>
          <w14:ligatures w14:val="none"/>
        </w:rPr>
        <w:t xml:space="preserve">– is a major challenge faced by many households in the US. </w:t>
      </w:r>
      <w:r w:rsidRPr="00DF07B7">
        <w:rPr>
          <w:rFonts w:ascii="Times New Roman" w:eastAsia="SimSun" w:hAnsi="Times New Roman" w:cs="Times New Roman"/>
          <w:kern w:val="0"/>
          <w14:ligatures w14:val="none"/>
        </w:rPr>
        <w:t xml:space="preserve">In 2022, the Department of Agriculture reported that 12.8% of U.S. households experienced food insecurity </w:t>
      </w:r>
      <w:r w:rsidRPr="00DF07B7">
        <w:rPr>
          <w:rFonts w:ascii="Times New Roman" w:eastAsia="SimSun" w:hAnsi="Times New Roman" w:cs="Times New Roman"/>
          <w:kern w:val="0"/>
          <w14:ligatures w14:val="none"/>
        </w:rPr>
        <w:fldChar w:fldCharType="begin"/>
      </w:r>
      <w:r w:rsidR="00FA1D71">
        <w:rPr>
          <w:rFonts w:ascii="Times New Roman" w:eastAsia="SimSun" w:hAnsi="Times New Roman" w:cs="Times New Roman"/>
          <w:kern w:val="0"/>
          <w14:ligatures w14:val="none"/>
        </w:rPr>
        <w:instrText xml:space="preserve"> ADDIN ZOTERO_ITEM CSL_CITATION {"citationID":"BIIkzZVv","properties":{"formattedCitation":"(Rabbitt {\\i{}et al.} 2023)","plainCitation":"(Rabbitt et al. 2023)","noteIndex":0},"citationItems":[{"id":261,"uris":["http://zotero.org/users/14292551/items/WJW3MRTH"],"itemData":{"id":261,"type":"article-journal","title":"Household food security in the United States in 2022","author":[{"family":"Rabbitt","given":"Matthew P"},{"family":"Hales","given":"Laura J"},{"family":"Burke","given":"Michael P"},{"family":"Coleman-Jensen","given":"Alisha"}],"issued":{"date-parts":[["2023"]]}}}],"schema":"https://github.com/citation-style-language/schema/raw/master/csl-citation.json"} </w:instrText>
      </w:r>
      <w:r w:rsidRPr="00DF07B7">
        <w:rPr>
          <w:rFonts w:ascii="Times New Roman" w:eastAsia="SimSun" w:hAnsi="Times New Roman" w:cs="Times New Roman"/>
          <w:kern w:val="0"/>
          <w14:ligatures w14:val="none"/>
        </w:rPr>
        <w:fldChar w:fldCharType="separate"/>
      </w:r>
      <w:r w:rsidR="00FA1D71" w:rsidRPr="00FA1D71">
        <w:rPr>
          <w:rFonts w:ascii="Times New Roman" w:hAnsi="Times New Roman" w:cs="Times New Roman"/>
          <w:kern w:val="0"/>
        </w:rPr>
        <w:t xml:space="preserve">(Rabbitt </w:t>
      </w:r>
      <w:r w:rsidR="00FA1D71" w:rsidRPr="00FA1D71">
        <w:rPr>
          <w:rFonts w:ascii="Times New Roman" w:hAnsi="Times New Roman" w:cs="Times New Roman"/>
          <w:i/>
          <w:iCs/>
          <w:kern w:val="0"/>
        </w:rPr>
        <w:t>et al.</w:t>
      </w:r>
      <w:r w:rsidR="00FA1D71" w:rsidRPr="00FA1D71">
        <w:rPr>
          <w:rFonts w:ascii="Times New Roman" w:hAnsi="Times New Roman" w:cs="Times New Roman"/>
          <w:kern w:val="0"/>
        </w:rPr>
        <w:t xml:space="preserve"> 2023)</w:t>
      </w:r>
      <w:r w:rsidRPr="00DF07B7">
        <w:rPr>
          <w:rFonts w:ascii="Times New Roman" w:eastAsia="SimSun" w:hAnsi="Times New Roman" w:cs="Times New Roman"/>
          <w:kern w:val="0"/>
          <w14:ligatures w14:val="none"/>
        </w:rPr>
        <w:fldChar w:fldCharType="end"/>
      </w:r>
      <w:r w:rsidRPr="00DF07B7">
        <w:rPr>
          <w:rFonts w:ascii="Times New Roman" w:eastAsia="SimSun" w:hAnsi="Times New Roman" w:cs="Times New Roman"/>
          <w:kern w:val="0"/>
          <w14:ligatures w14:val="none"/>
        </w:rPr>
        <w:t>. Meanwhile, prior studies have established strong associations between food insecurity and many critical health conditions, such as obesity, diabetes, and cardiovascular</w:t>
      </w:r>
      <w:r w:rsidRPr="00DF07B7">
        <w:rPr>
          <w:rFonts w:ascii="Times New Roman" w:eastAsia="SimSun" w:hAnsi="Times New Roman" w:cs="Times New Roman"/>
          <w:kern w:val="0"/>
          <w:lang w:eastAsia="en-GB"/>
          <w14:ligatures w14:val="none"/>
        </w:rPr>
        <w:t xml:space="preserve"> diseases </w:t>
      </w:r>
      <w:r w:rsidRPr="00DF07B7">
        <w:rPr>
          <w:rFonts w:ascii="Times New Roman" w:eastAsia="SimSun" w:hAnsi="Times New Roman" w:cs="Times New Roman"/>
          <w:kern w:val="0"/>
          <w:lang w:eastAsia="en-GB"/>
          <w14:ligatures w14:val="none"/>
        </w:rPr>
        <w:fldChar w:fldCharType="begin"/>
      </w:r>
      <w:r w:rsidR="00FA1D71">
        <w:rPr>
          <w:rFonts w:ascii="Times New Roman" w:eastAsia="SimSun" w:hAnsi="Times New Roman" w:cs="Times New Roman"/>
          <w:kern w:val="0"/>
          <w:lang w:eastAsia="en-GB"/>
          <w14:ligatures w14:val="none"/>
        </w:rPr>
        <w:instrText xml:space="preserve"> ADDIN ZOTERO_ITEM CSL_CITATION {"citationID":"o5U6NGrr","properties":{"formattedCitation":"(Bodor {\\i{}et al.} 2010, Berkowitz {\\i{}et al.} 2018)","plainCitation":"(Bodor et al. 2010, Berkowitz et al. 2018)","noteIndex":0},"citationItems":[{"id":"j3t2f30Z/0wRGb2we","uris":["http://zotero.org/users/9738374/items/CAJF2HE3"],"itemData":{"id":1513,"type":"article-journal","container-title":"Journal of Urban Health","ISSN":"1099-3460","journalAbbreviation":"Journal of Urban Health","note":"publisher: Springer","page":"771-781","title":"The association between obesity and urban food environments","volume":"87","author":[{"family":"Bodor","given":"J Nicholas"},{"family":"Rice","given":"Janet C"},{"family":"Farley","given":"Thomas A"},{"family":"Swalm","given":"Chris M"},{"family":"Rose","given":"Donald"}],"issued":{"date-parts":[["2010"]]}}},{"id":"j3t2f30Z/kNSW9HBn","uris":["http://zotero.org/users/9738374/items/I7KK5LY8"],"itemData":{"id":1516,"type":"article-journal","container-title":"Diabetes care","ISSN":"0149-5992","issue":"6","journalAbbreviation":"Diabetes care","note":"publisher: Am Diabetes Assoc","page":"1188-1195","title":"Food insecurity, food “deserts,” and glycemic control in patients with diabetes: a longitudinal analysis","volume":"41","author":[{"family":"Berkowitz","given":"Seth A"},{"family":"Karter","given":"Andrew J"},{"family":"Corbie-Smith","given":"Giselle"},{"family":"Seligman","given":"Hilary K"},{"family":"Ackroyd","given":"Sarah A"},{"family":"Barnard","given":"Lily S"},{"family":"Atlas","given":"Steven J"},{"family":"Wexler","given":"Deborah J"}],"issued":{"date-parts":[["2018"]]}}}],"schema":"https://github.com/citation-style-language/schema/raw/master/csl-citation.json"} </w:instrText>
      </w:r>
      <w:r w:rsidRPr="00DF07B7">
        <w:rPr>
          <w:rFonts w:ascii="Times New Roman" w:eastAsia="SimSun" w:hAnsi="Times New Roman" w:cs="Times New Roman"/>
          <w:kern w:val="0"/>
          <w:lang w:eastAsia="en-GB"/>
          <w14:ligatures w14:val="none"/>
        </w:rPr>
        <w:fldChar w:fldCharType="separate"/>
      </w:r>
      <w:r w:rsidR="00FA1D71" w:rsidRPr="00FA1D71">
        <w:rPr>
          <w:rFonts w:ascii="Times New Roman" w:hAnsi="Times New Roman" w:cs="Times New Roman"/>
          <w:kern w:val="0"/>
        </w:rPr>
        <w:t xml:space="preserve">(Bodor </w:t>
      </w:r>
      <w:r w:rsidR="00FA1D71" w:rsidRPr="00FA1D71">
        <w:rPr>
          <w:rFonts w:ascii="Times New Roman" w:hAnsi="Times New Roman" w:cs="Times New Roman"/>
          <w:i/>
          <w:iCs/>
          <w:kern w:val="0"/>
        </w:rPr>
        <w:t>et al.</w:t>
      </w:r>
      <w:r w:rsidR="00FA1D71" w:rsidRPr="00FA1D71">
        <w:rPr>
          <w:rFonts w:ascii="Times New Roman" w:hAnsi="Times New Roman" w:cs="Times New Roman"/>
          <w:kern w:val="0"/>
        </w:rPr>
        <w:t xml:space="preserve"> 2010, Berkowitz </w:t>
      </w:r>
      <w:r w:rsidR="00FA1D71" w:rsidRPr="00FA1D71">
        <w:rPr>
          <w:rFonts w:ascii="Times New Roman" w:hAnsi="Times New Roman" w:cs="Times New Roman"/>
          <w:i/>
          <w:iCs/>
          <w:kern w:val="0"/>
        </w:rPr>
        <w:t>et al.</w:t>
      </w:r>
      <w:r w:rsidR="00FA1D71" w:rsidRPr="00FA1D71">
        <w:rPr>
          <w:rFonts w:ascii="Times New Roman" w:hAnsi="Times New Roman" w:cs="Times New Roman"/>
          <w:kern w:val="0"/>
        </w:rPr>
        <w:t xml:space="preserve"> 2018)</w:t>
      </w:r>
      <w:r w:rsidRPr="00DF07B7">
        <w:rPr>
          <w:rFonts w:ascii="Times New Roman" w:eastAsia="SimSun" w:hAnsi="Times New Roman" w:cs="Times New Roman"/>
          <w:kern w:val="0"/>
          <w:lang w:eastAsia="en-GB"/>
          <w14:ligatures w14:val="none"/>
        </w:rPr>
        <w:fldChar w:fldCharType="end"/>
      </w:r>
      <w:r w:rsidRPr="00DF07B7">
        <w:rPr>
          <w:rFonts w:ascii="Times New Roman" w:eastAsia="SimSun" w:hAnsi="Times New Roman" w:cs="Times New Roman"/>
          <w:kern w:val="0"/>
          <w:lang w:eastAsia="en-GB"/>
          <w14:ligatures w14:val="none"/>
        </w:rPr>
        <w:t>.</w:t>
      </w:r>
      <w:r w:rsidRPr="00DF07B7">
        <w:rPr>
          <w:rFonts w:ascii="Times New Roman" w:eastAsia="SimSun" w:hAnsi="Times New Roman" w:cs="Times New Roman"/>
          <w:kern w:val="0"/>
          <w:highlight w:val="yellow"/>
          <w:lang w:eastAsia="en-GB"/>
          <w14:ligatures w14:val="none"/>
        </w:rPr>
        <w:t xml:space="preserve"> </w:t>
      </w:r>
      <w:r w:rsidRPr="00DF07B7">
        <w:rPr>
          <w:rFonts w:ascii="Times New Roman" w:eastAsia="SimSun" w:hAnsi="Times New Roman" w:cs="Times New Roman"/>
          <w:kern w:val="0"/>
          <w:highlight w:val="yellow"/>
          <w14:ligatures w14:val="none"/>
        </w:rPr>
        <w:t xml:space="preserve">However, food insecurity is a multi-dimensional issue. Studies on Food and Nutrition Security (FNS) theory have outlined four key pillars of food security: availability, access, utilization, and stability, where the first three forming a consequential relationship, and stability adding a temporal dimension </w:t>
      </w:r>
      <w:r w:rsidRPr="00DF07B7">
        <w:rPr>
          <w:rFonts w:ascii="Times New Roman" w:eastAsia="SimSun" w:hAnsi="Times New Roman" w:cs="Times New Roman"/>
          <w:kern w:val="0"/>
          <w:highlight w:val="yellow"/>
          <w14:ligatures w14:val="none"/>
        </w:rPr>
        <w:fldChar w:fldCharType="begin"/>
      </w:r>
      <w:r w:rsidR="00FA1D71" w:rsidRPr="00DD4686">
        <w:rPr>
          <w:rFonts w:ascii="Times New Roman" w:eastAsia="SimSun" w:hAnsi="Times New Roman" w:cs="Times New Roman"/>
          <w:kern w:val="0"/>
          <w:highlight w:val="yellow"/>
          <w14:ligatures w14:val="none"/>
        </w:rPr>
        <w:instrText xml:space="preserve"> ADDIN ZOTERO_ITEM CSL_CITATION {"citationID":"qbW4iLPW","properties":{"formattedCitation":"(Simelane and Worth 2020)","plainCitation":"(Simelane and Worth 2020)","noteIndex":0},"citationItems":[{"id":"j3t2f30Z/rTCPvwJ3","uris":["http://zotero.org/users/local/4eITpJL4/items/GZ9LRMCC"],"itemData":{"id":"JfRVxNkh/QOfYefqt","type":"article-journal","container-title":"Food and Nutrition Bulletin","DOI":"10.1177/0379572120925341","issue":"3","note":"_eprint: https://doi.org/10.1177/0379572120925341\nPMID: 33200627","page":"367-379","title":"Food and Nutrition Security Theory","volume":"41","author":[{"family":"Simelane","given":"Kwanele Siyabonga"},{"family":"Worth","given":"Steve"}],"issued":{"date-parts":[["2020"]]}}}],"schema":"https://github.com/citation-style-language/schema/raw/master/csl-citation.json"} </w:instrText>
      </w:r>
      <w:r w:rsidRPr="00DF07B7">
        <w:rPr>
          <w:rFonts w:ascii="Times New Roman" w:eastAsia="SimSun" w:hAnsi="Times New Roman" w:cs="Times New Roman"/>
          <w:kern w:val="0"/>
          <w:highlight w:val="yellow"/>
          <w14:ligatures w14:val="none"/>
        </w:rPr>
        <w:fldChar w:fldCharType="separate"/>
      </w:r>
      <w:r w:rsidR="00FA1D71" w:rsidRPr="00DD4686">
        <w:rPr>
          <w:rFonts w:ascii="Times New Roman" w:hAnsi="Times New Roman" w:cs="Times New Roman"/>
          <w:highlight w:val="yellow"/>
        </w:rPr>
        <w:t>(Simelane and Worth 2020)</w:t>
      </w:r>
      <w:r w:rsidRPr="00DF07B7">
        <w:rPr>
          <w:rFonts w:ascii="Times New Roman" w:eastAsia="SimSun" w:hAnsi="Times New Roman" w:cs="Times New Roman"/>
          <w:kern w:val="0"/>
          <w:highlight w:val="yellow"/>
          <w14:ligatures w14:val="none"/>
        </w:rPr>
        <w:fldChar w:fldCharType="end"/>
      </w:r>
      <w:r w:rsidRPr="00DF07B7">
        <w:rPr>
          <w:rFonts w:ascii="Times New Roman" w:eastAsia="SimSun" w:hAnsi="Times New Roman" w:cs="Times New Roman"/>
          <w:kern w:val="0"/>
          <w:highlight w:val="yellow"/>
          <w14:ligatures w14:val="none"/>
        </w:rPr>
        <w:t xml:space="preserve">. In this framework, </w:t>
      </w:r>
      <w:r w:rsidRPr="00DF07B7">
        <w:rPr>
          <w:rFonts w:ascii="Times New Roman" w:eastAsia="SimSun" w:hAnsi="Times New Roman" w:cs="Times New Roman"/>
          <w:i/>
          <w:iCs/>
          <w:kern w:val="0"/>
          <w:highlight w:val="yellow"/>
          <w14:ligatures w14:val="none"/>
        </w:rPr>
        <w:t>food access</w:t>
      </w:r>
      <w:r w:rsidRPr="00DF07B7">
        <w:rPr>
          <w:rFonts w:ascii="Times New Roman" w:eastAsia="SimSun" w:hAnsi="Times New Roman" w:cs="Times New Roman"/>
          <w:kern w:val="0"/>
          <w:highlight w:val="yellow"/>
          <w:lang w:eastAsia="en-GB"/>
          <w14:ligatures w14:val="none"/>
        </w:rPr>
        <w:t xml:space="preserve"> </w:t>
      </w:r>
      <w:r w:rsidRPr="00DF07B7">
        <w:rPr>
          <w:rFonts w:ascii="Times New Roman" w:eastAsia="SimSun" w:hAnsi="Times New Roman" w:cs="Times New Roman"/>
          <w:kern w:val="0"/>
          <w:highlight w:val="yellow"/>
          <w14:ligatures w14:val="none"/>
        </w:rPr>
        <w:t>is</w:t>
      </w:r>
      <w:r w:rsidRPr="00DF07B7">
        <w:rPr>
          <w:rFonts w:ascii="Times New Roman" w:eastAsia="SimSun" w:hAnsi="Times New Roman" w:cs="Times New Roman"/>
          <w:kern w:val="0"/>
          <w:highlight w:val="yellow"/>
          <w:lang w:eastAsia="en-GB"/>
          <w14:ligatures w14:val="none"/>
        </w:rPr>
        <w:t xml:space="preserve"> </w:t>
      </w:r>
      <w:r w:rsidRPr="00DF07B7">
        <w:rPr>
          <w:rFonts w:ascii="Times New Roman" w:eastAsia="SimSun" w:hAnsi="Times New Roman" w:cs="Times New Roman"/>
          <w:kern w:val="0"/>
          <w:highlight w:val="yellow"/>
          <w14:ligatures w14:val="none"/>
        </w:rPr>
        <w:t xml:space="preserve">the crucial link between available food and its utilization. Therefore, understanding and analyzing food access is essential for addressing food insecurity effectively </w:t>
      </w:r>
      <w:r w:rsidRPr="00DF07B7">
        <w:rPr>
          <w:rFonts w:ascii="Times New Roman" w:eastAsia="SimSun" w:hAnsi="Times New Roman" w:cs="Times New Roman"/>
          <w:kern w:val="0"/>
          <w:highlight w:val="yellow"/>
          <w14:ligatures w14:val="none"/>
        </w:rPr>
        <w:fldChar w:fldCharType="begin"/>
      </w:r>
      <w:r w:rsidR="00FA1D71" w:rsidRPr="00DD4686">
        <w:rPr>
          <w:rFonts w:ascii="Times New Roman" w:eastAsia="SimSun" w:hAnsi="Times New Roman" w:cs="Times New Roman"/>
          <w:kern w:val="0"/>
          <w:highlight w:val="yellow"/>
          <w14:ligatures w14:val="none"/>
        </w:rPr>
        <w:instrText xml:space="preserve"> ADDIN ZOTERO_ITEM CSL_CITATION {"citationID":"q0y7ARsL","properties":{"formattedCitation":"(Rabbitt {\\i{}et al.} 2023)","plainCitation":"(Rabbitt et al. 2023)","noteIndex":0},"citationItems":[{"id":261,"uris":["http://zotero.org/users/14292551/items/WJW3MRTH"],"itemData":{"id":261,"type":"article-journal","title":"Household food security in the United States in 2022","author":[{"family":"Rabbitt","given":"Matthew P"},{"family":"Hales","given":"Laura J"},{"family":"Burke","given":"Michael P"},{"family":"Coleman-Jensen","given":"Alisha"}],"issued":{"date-parts":[["2023"]]}}}],"schema":"https://github.com/citation-style-language/schema/raw/master/csl-citation.json"} </w:instrText>
      </w:r>
      <w:r w:rsidRPr="00DF07B7">
        <w:rPr>
          <w:rFonts w:ascii="Times New Roman" w:eastAsia="SimSun" w:hAnsi="Times New Roman" w:cs="Times New Roman"/>
          <w:kern w:val="0"/>
          <w:highlight w:val="yellow"/>
          <w14:ligatures w14:val="none"/>
        </w:rPr>
        <w:fldChar w:fldCharType="separate"/>
      </w:r>
      <w:r w:rsidR="00FA1D71" w:rsidRPr="00DD4686">
        <w:rPr>
          <w:rFonts w:ascii="Times New Roman" w:hAnsi="Times New Roman" w:cs="Times New Roman"/>
          <w:kern w:val="0"/>
          <w:highlight w:val="yellow"/>
        </w:rPr>
        <w:t xml:space="preserve">(Rabbitt </w:t>
      </w:r>
      <w:r w:rsidR="00FA1D71" w:rsidRPr="00DD4686">
        <w:rPr>
          <w:rFonts w:ascii="Times New Roman" w:hAnsi="Times New Roman" w:cs="Times New Roman"/>
          <w:i/>
          <w:iCs/>
          <w:kern w:val="0"/>
          <w:highlight w:val="yellow"/>
        </w:rPr>
        <w:t>et al.</w:t>
      </w:r>
      <w:r w:rsidR="00FA1D71" w:rsidRPr="00DD4686">
        <w:rPr>
          <w:rFonts w:ascii="Times New Roman" w:hAnsi="Times New Roman" w:cs="Times New Roman"/>
          <w:kern w:val="0"/>
          <w:highlight w:val="yellow"/>
        </w:rPr>
        <w:t xml:space="preserve"> 2023)</w:t>
      </w:r>
      <w:r w:rsidRPr="00DF07B7">
        <w:rPr>
          <w:rFonts w:ascii="Times New Roman" w:eastAsia="SimSun" w:hAnsi="Times New Roman" w:cs="Times New Roman"/>
          <w:kern w:val="0"/>
          <w:highlight w:val="yellow"/>
          <w14:ligatures w14:val="none"/>
        </w:rPr>
        <w:fldChar w:fldCharType="end"/>
      </w:r>
      <w:r w:rsidRPr="00DF07B7">
        <w:rPr>
          <w:rFonts w:ascii="Times New Roman" w:eastAsia="SimSun" w:hAnsi="Times New Roman" w:cs="Times New Roman"/>
          <w:kern w:val="0"/>
          <w:highlight w:val="yellow"/>
          <w14:ligatures w14:val="none"/>
        </w:rPr>
        <w:t>.</w:t>
      </w:r>
    </w:p>
    <w:p w14:paraId="5CA78F5B" w14:textId="5214AAD3" w:rsidR="00DF07B7" w:rsidRPr="00DF07B7" w:rsidRDefault="00DF07B7" w:rsidP="00DD4686">
      <w:pPr>
        <w:spacing w:after="0" w:line="240" w:lineRule="auto"/>
        <w:ind w:left="720" w:firstLine="720"/>
        <w:jc w:val="both"/>
        <w:rPr>
          <w:rFonts w:ascii="Times New Roman" w:eastAsia="SimSun" w:hAnsi="Times New Roman" w:cs="Times New Roman"/>
          <w:kern w:val="0"/>
          <w:highlight w:val="yellow"/>
          <w14:ligatures w14:val="none"/>
        </w:rPr>
      </w:pPr>
      <w:r w:rsidRPr="00DF07B7">
        <w:rPr>
          <w:rFonts w:ascii="Times New Roman" w:eastAsia="SimSun" w:hAnsi="Times New Roman" w:cs="Times New Roman"/>
          <w:kern w:val="0"/>
          <w:highlight w:val="yellow"/>
          <w14:ligatures w14:val="none"/>
        </w:rPr>
        <w:t xml:space="preserve">Food access relies on food </w:t>
      </w:r>
      <w:r w:rsidRPr="00DF07B7">
        <w:rPr>
          <w:rFonts w:ascii="Times New Roman" w:eastAsia="SimSun" w:hAnsi="Times New Roman" w:cs="Times New Roman"/>
          <w:i/>
          <w:iCs/>
          <w:kern w:val="0"/>
          <w:highlight w:val="yellow"/>
          <w14:ligatures w14:val="none"/>
        </w:rPr>
        <w:t>supply</w:t>
      </w:r>
      <w:r w:rsidRPr="00DF07B7">
        <w:rPr>
          <w:rFonts w:ascii="Times New Roman" w:eastAsia="SimSun" w:hAnsi="Times New Roman" w:cs="Times New Roman"/>
          <w:kern w:val="0"/>
          <w:highlight w:val="yellow"/>
          <w14:ligatures w14:val="none"/>
        </w:rPr>
        <w:t xml:space="preserve">, meaning only available food is considered accessible. Research on food </w:t>
      </w:r>
      <w:r w:rsidRPr="00DF07B7">
        <w:rPr>
          <w:rFonts w:ascii="Times New Roman" w:eastAsia="SimSun" w:hAnsi="Times New Roman" w:cs="Times New Roman"/>
          <w:i/>
          <w:iCs/>
          <w:kern w:val="0"/>
          <w:highlight w:val="yellow"/>
          <w14:ligatures w14:val="none"/>
        </w:rPr>
        <w:t>accessibility</w:t>
      </w:r>
      <w:r w:rsidRPr="00DF07B7">
        <w:rPr>
          <w:rFonts w:ascii="Times New Roman" w:eastAsia="SimSun" w:hAnsi="Times New Roman" w:cs="Times New Roman"/>
          <w:kern w:val="0"/>
          <w:highlight w:val="yellow"/>
          <w14:ligatures w14:val="none"/>
        </w:rPr>
        <w:t xml:space="preserve"> has used various datasets, such as Point of Interest data and satellite imagery, and developed spatial and aspatial measurements </w:t>
      </w:r>
      <w:r w:rsidRPr="00DF07B7">
        <w:rPr>
          <w:rFonts w:ascii="Times New Roman" w:eastAsia="SimSun" w:hAnsi="Times New Roman" w:cs="Times New Roman"/>
          <w:kern w:val="0"/>
          <w:highlight w:val="yellow"/>
          <w14:ligatures w14:val="none"/>
        </w:rPr>
        <w:fldChar w:fldCharType="begin"/>
      </w:r>
      <w:r w:rsidR="00FA1D71" w:rsidRPr="00DD4686">
        <w:rPr>
          <w:rFonts w:ascii="Times New Roman" w:eastAsia="SimSun" w:hAnsi="Times New Roman" w:cs="Times New Roman"/>
          <w:kern w:val="0"/>
          <w:highlight w:val="yellow"/>
          <w14:ligatures w14:val="none"/>
        </w:rPr>
        <w:instrText xml:space="preserve"> ADDIN ZOTERO_ITEM CSL_CITATION {"citationID":"QOZLmqhP","properties":{"formattedCitation":"(Larsen and Gilliland 2008, Nguyen {\\i{}et al.} 2020)","plainCitation":"(Larsen and Gilliland 2008, Nguyen et al. 2020)","noteIndex":0},"citationItems":[{"id":71,"uris":["http://zotero.org/users/14292551/items/5MMCRWVV"],"itemData":{"id":71,"type":"article-journal","container-title":"International journal of health geographics","DOI":"https://doi.org/10.1186/1476-072X-7-16","issue":"1","note":"publisher: BioMed Central","page":"1–16","title":"Mapping the evolution of'food deserts' in a Canadian city: Supermarket accessibility in London, Ontario, 1961–2005","volume":"7","author":[{"family":"Larsen","given":"Kristian"},{"family":"Gilliland","given":"Jason"}],"issued":{"date-parts":[["2008"]]}}},{"id":325,"uris":["http://zotero.org/users/14292551/items/ZHWWXCPD"],"itemData":{"id":325,"type":"article-journal","container-title":"Applied Soft Computing","DOI":"10.1016/j.asoc.2020.106565","ISSN":"15684946","journalAbbreviation":"Applied Soft Computing","language":"en","page":"106565","source":"DOI.org (Crossref)","title":"Monitoring agriculture areas with satellite images and deep learning","volume":"95","author":[{"family":"Nguyen","given":"Thanh Tam"},{"family":"Hoang","given":"Thanh Dat"},{"family":"Pham","given":"Minh Tam"},{"family":"Vu","given":"Tuyet Trinh"},{"family":"Nguyen","given":"Thanh Hung"},{"family":"Huynh","given":"Quyet-Thang"},{"family":"Jo","given":"Jun"}],"issued":{"date-parts":[["2020",10]]}}}],"schema":"https://github.com/citation-style-language/schema/raw/master/csl-citation.json"} </w:instrText>
      </w:r>
      <w:r w:rsidRPr="00DF07B7">
        <w:rPr>
          <w:rFonts w:ascii="Times New Roman" w:eastAsia="SimSun" w:hAnsi="Times New Roman" w:cs="Times New Roman"/>
          <w:kern w:val="0"/>
          <w:highlight w:val="yellow"/>
          <w14:ligatures w14:val="none"/>
        </w:rPr>
        <w:fldChar w:fldCharType="separate"/>
      </w:r>
      <w:r w:rsidR="00FA1D71" w:rsidRPr="00DD4686">
        <w:rPr>
          <w:rFonts w:ascii="Times New Roman" w:hAnsi="Times New Roman" w:cs="Times New Roman"/>
          <w:kern w:val="0"/>
          <w:highlight w:val="yellow"/>
        </w:rPr>
        <w:t xml:space="preserve">(Larsen and Gilliland 2008, Nguyen </w:t>
      </w:r>
      <w:r w:rsidR="00FA1D71" w:rsidRPr="00DD4686">
        <w:rPr>
          <w:rFonts w:ascii="Times New Roman" w:hAnsi="Times New Roman" w:cs="Times New Roman"/>
          <w:i/>
          <w:iCs/>
          <w:kern w:val="0"/>
          <w:highlight w:val="yellow"/>
        </w:rPr>
        <w:t>et al.</w:t>
      </w:r>
      <w:r w:rsidR="00FA1D71" w:rsidRPr="00DD4686">
        <w:rPr>
          <w:rFonts w:ascii="Times New Roman" w:hAnsi="Times New Roman" w:cs="Times New Roman"/>
          <w:kern w:val="0"/>
          <w:highlight w:val="yellow"/>
        </w:rPr>
        <w:t xml:space="preserve"> 2020)</w:t>
      </w:r>
      <w:r w:rsidRPr="00DF07B7">
        <w:rPr>
          <w:rFonts w:ascii="Times New Roman" w:eastAsia="SimSun" w:hAnsi="Times New Roman" w:cs="Times New Roman"/>
          <w:kern w:val="0"/>
          <w:highlight w:val="yellow"/>
          <w14:ligatures w14:val="none"/>
        </w:rPr>
        <w:fldChar w:fldCharType="end"/>
      </w:r>
      <w:r w:rsidRPr="00DF07B7">
        <w:rPr>
          <w:rFonts w:ascii="Times New Roman" w:eastAsia="SimSun" w:hAnsi="Times New Roman" w:cs="Times New Roman"/>
          <w:kern w:val="0"/>
          <w:highlight w:val="yellow"/>
          <w14:ligatures w14:val="none"/>
        </w:rPr>
        <w:t xml:space="preserve">. </w:t>
      </w:r>
      <w:r w:rsidRPr="00DF07B7">
        <w:rPr>
          <w:rFonts w:ascii="Times New Roman" w:eastAsia="SimSun" w:hAnsi="Times New Roman" w:cs="Times New Roman"/>
          <w:i/>
          <w:iCs/>
          <w:kern w:val="0"/>
          <w:highlight w:val="yellow"/>
          <w14:ligatures w14:val="none"/>
        </w:rPr>
        <w:t>Demand</w:t>
      </w:r>
      <w:r w:rsidRPr="00DF07B7">
        <w:rPr>
          <w:rFonts w:ascii="Times New Roman" w:eastAsia="SimSun" w:hAnsi="Times New Roman" w:cs="Times New Roman"/>
          <w:kern w:val="0"/>
          <w:highlight w:val="yellow"/>
          <w14:ligatures w14:val="none"/>
        </w:rPr>
        <w:t>-side factors also play a role, as households or individuals need sufficient financial resources, mobility, and decision-</w:t>
      </w:r>
      <w:r w:rsidRPr="00DF07B7">
        <w:rPr>
          <w:rFonts w:ascii="Times New Roman" w:eastAsia="SimSun" w:hAnsi="Times New Roman" w:cs="Times New Roman"/>
          <w:kern w:val="0"/>
          <w:highlight w:val="yellow"/>
          <w14:ligatures w14:val="none"/>
        </w:rPr>
        <w:lastRenderedPageBreak/>
        <w:t xml:space="preserve">making knowledge to actually </w:t>
      </w:r>
      <w:r w:rsidRPr="00DF07B7">
        <w:rPr>
          <w:rFonts w:ascii="Times New Roman" w:eastAsia="SimSun" w:hAnsi="Times New Roman" w:cs="Times New Roman"/>
          <w:i/>
          <w:iCs/>
          <w:kern w:val="0"/>
          <w:highlight w:val="yellow"/>
          <w14:ligatures w14:val="none"/>
        </w:rPr>
        <w:t>acquire</w:t>
      </w:r>
      <w:r w:rsidRPr="00DF07B7">
        <w:rPr>
          <w:rFonts w:ascii="Times New Roman" w:eastAsia="SimSun" w:hAnsi="Times New Roman" w:cs="Times New Roman"/>
          <w:kern w:val="0"/>
          <w:highlight w:val="yellow"/>
          <w14:ligatures w14:val="none"/>
        </w:rPr>
        <w:t xml:space="preserve"> food </w:t>
      </w:r>
      <w:r w:rsidRPr="00DF07B7">
        <w:rPr>
          <w:rFonts w:ascii="Times New Roman" w:eastAsia="SimSun" w:hAnsi="Times New Roman" w:cs="Times New Roman"/>
          <w:kern w:val="0"/>
          <w:highlight w:val="yellow"/>
          <w14:ligatures w14:val="none"/>
        </w:rPr>
        <w:fldChar w:fldCharType="begin"/>
      </w:r>
      <w:r w:rsidR="00FA1D71" w:rsidRPr="00DD4686">
        <w:rPr>
          <w:rFonts w:ascii="Times New Roman" w:eastAsia="SimSun" w:hAnsi="Times New Roman" w:cs="Times New Roman"/>
          <w:kern w:val="0"/>
          <w:highlight w:val="yellow"/>
          <w14:ligatures w14:val="none"/>
        </w:rPr>
        <w:instrText xml:space="preserve"> ADDIN ZOTERO_ITEM CSL_CITATION {"citationID":"VMVGGxmr","properties":{"formattedCitation":"(Simelane and Worth 2020)","plainCitation":"(Simelane and Worth 2020)","noteIndex":0},"citationItems":[{"id":"j3t2f30Z/rTCPvwJ3","uris":["http://zotero.org/users/local/4eITpJL4/items/GZ9LRMCC"],"itemData":{"id":"JfRVxNkh/QOfYefqt","type":"article-journal","container-title":"Food and Nutrition Bulletin","DOI":"10.1177/0379572120925341","issue":"3","note":"_eprint: https://doi.org/10.1177/0379572120925341\nPMID: 33200627","page":"367-379","title":"Food and Nutrition Security Theory","volume":"41","author":[{"family":"Simelane","given":"Kwanele Siyabonga"},{"family":"Worth","given":"Steve"}],"issued":{"date-parts":[["2020"]]}}}],"schema":"https://github.com/citation-style-language/schema/raw/master/csl-citation.json"} </w:instrText>
      </w:r>
      <w:r w:rsidRPr="00DF07B7">
        <w:rPr>
          <w:rFonts w:ascii="Times New Roman" w:eastAsia="SimSun" w:hAnsi="Times New Roman" w:cs="Times New Roman"/>
          <w:kern w:val="0"/>
          <w:highlight w:val="yellow"/>
          <w14:ligatures w14:val="none"/>
        </w:rPr>
        <w:fldChar w:fldCharType="separate"/>
      </w:r>
      <w:r w:rsidR="00FA1D71" w:rsidRPr="00DD4686">
        <w:rPr>
          <w:rFonts w:ascii="Times New Roman" w:hAnsi="Times New Roman" w:cs="Times New Roman"/>
          <w:highlight w:val="yellow"/>
        </w:rPr>
        <w:t>(Simelane and Worth 2020)</w:t>
      </w:r>
      <w:r w:rsidRPr="00DF07B7">
        <w:rPr>
          <w:rFonts w:ascii="Times New Roman" w:eastAsia="SimSun" w:hAnsi="Times New Roman" w:cs="Times New Roman"/>
          <w:kern w:val="0"/>
          <w:highlight w:val="yellow"/>
          <w14:ligatures w14:val="none"/>
        </w:rPr>
        <w:fldChar w:fldCharType="end"/>
      </w:r>
      <w:r w:rsidRPr="00DF07B7">
        <w:rPr>
          <w:rFonts w:ascii="Times New Roman" w:eastAsia="SimSun" w:hAnsi="Times New Roman" w:cs="Times New Roman"/>
          <w:kern w:val="0"/>
          <w:highlight w:val="yellow"/>
          <w14:ligatures w14:val="none"/>
        </w:rPr>
        <w:t>. This makes the study of food acquisition informative, as it reflects both supply and demand sides.</w:t>
      </w:r>
    </w:p>
    <w:p w14:paraId="46FB2166" w14:textId="77777777" w:rsidR="00DF07B7" w:rsidRDefault="00DF07B7" w:rsidP="00963287">
      <w:pPr>
        <w:spacing w:line="240" w:lineRule="auto"/>
        <w:rPr>
          <w:rFonts w:eastAsia="DengXian"/>
        </w:rPr>
      </w:pPr>
    </w:p>
    <w:p w14:paraId="0060A281" w14:textId="77777777" w:rsidR="001866FC" w:rsidRPr="001866FC" w:rsidRDefault="001866FC" w:rsidP="00963287">
      <w:pPr>
        <w:spacing w:line="240" w:lineRule="auto"/>
        <w:rPr>
          <w:rFonts w:eastAsia="DengXian"/>
        </w:rPr>
      </w:pPr>
    </w:p>
    <w:p w14:paraId="2AC51691" w14:textId="4B043E6F" w:rsidR="00722998" w:rsidRDefault="009C2200" w:rsidP="00963287">
      <w:pPr>
        <w:spacing w:line="240" w:lineRule="auto"/>
      </w:pPr>
      <w:r w:rsidRPr="009C2200">
        <w:br/>
      </w:r>
      <w:r w:rsidR="006F750F">
        <w:t xml:space="preserve">(2) </w:t>
      </w:r>
      <w:r w:rsidRPr="009C2200">
        <w:t xml:space="preserve">The author highlights the limitations of traditional datasets, particularly their small sample sizes, and suggests that large-scale mobile device data could serve as a valuable alternative. This point is valid; however, </w:t>
      </w:r>
      <w:r w:rsidRPr="00152F57">
        <w:t>other datasets also hold potential</w:t>
      </w:r>
      <w:r w:rsidRPr="009C2200">
        <w:t xml:space="preserve"> and should be considered </w:t>
      </w:r>
      <w:r w:rsidRPr="009773E0">
        <w:t>in the discussion. These</w:t>
      </w:r>
      <w:r w:rsidRPr="009C2200">
        <w:t xml:space="preserve"> include Point of Interest data (noticed you mentioned this later on), satellite imagery (e.g., agricultural land use for food production), retail transaction data, and loyalty card data. Although these datasets may be used </w:t>
      </w:r>
      <w:r w:rsidRPr="00152F57">
        <w:t>for different purposes and they may face challenges related to availability</w:t>
      </w:r>
      <w:r w:rsidRPr="009C2200">
        <w:t xml:space="preserve">. However, they are still worth exploring for their potential </w:t>
      </w:r>
      <w:r w:rsidRPr="00152F57">
        <w:t>contributions</w:t>
      </w:r>
      <w:r w:rsidRPr="009C2200">
        <w:t xml:space="preserve"> to the analysis.</w:t>
      </w:r>
    </w:p>
    <w:p w14:paraId="1DD5BCB1" w14:textId="77777777" w:rsidR="00FB0402" w:rsidRPr="009E1F9D" w:rsidRDefault="00FB0402" w:rsidP="00FB0402">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We appreciate your comments regarding the insufficient discussion on the potential of other datasets. In response, we made the following revisions:</w:t>
      </w:r>
    </w:p>
    <w:p w14:paraId="2E31947F" w14:textId="414E46C5" w:rsidR="00FA78C9" w:rsidRPr="00531A57" w:rsidRDefault="00FB0402" w:rsidP="00531A57">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We rewrote the section discussing traditional data and created a new paragraph (Paragraph</w:t>
      </w:r>
      <w:r w:rsidR="0065507D">
        <w:rPr>
          <w:rFonts w:ascii="Times New Roman" w:eastAsia="DengXian" w:hAnsi="Times New Roman" w:cs="Times New Roman" w:hint="eastAsia"/>
          <w:color w:val="0F9ED5" w:themeColor="accent4"/>
        </w:rPr>
        <w:t>3</w:t>
      </w:r>
      <w:r w:rsidRPr="009E1F9D">
        <w:rPr>
          <w:rFonts w:ascii="Times New Roman" w:hAnsi="Times New Roman" w:cs="Times New Roman"/>
          <w:color w:val="0F9ED5" w:themeColor="accent4"/>
        </w:rPr>
        <w:t>) in the Background section. This revision includes a more comprehensive discussion on the contributions of various datasets, resulting in a more balanced introduction. We also incorporated the datasets mentioned in your comment that we initially overlooked.</w:t>
      </w:r>
    </w:p>
    <w:p w14:paraId="468DDADE" w14:textId="77777777" w:rsidR="00531A57" w:rsidRPr="00531A57" w:rsidRDefault="00531A57" w:rsidP="00531A57">
      <w:pPr>
        <w:pStyle w:val="ListParagraph"/>
        <w:spacing w:line="240" w:lineRule="auto"/>
        <w:ind w:left="1440"/>
        <w:rPr>
          <w:rFonts w:ascii="Times New Roman" w:eastAsia="SimSun" w:hAnsi="Times New Roman" w:cs="Times New Roman"/>
          <w:i/>
          <w:kern w:val="0"/>
          <w14:ligatures w14:val="none"/>
        </w:rPr>
      </w:pPr>
      <w:r w:rsidRPr="00531A57">
        <w:rPr>
          <w:rFonts w:ascii="Times New Roman" w:hAnsi="Times New Roman" w:cs="Times New Roman"/>
          <w:i/>
          <w:iCs/>
        </w:rPr>
        <w:t>(</w:t>
      </w:r>
      <w:r w:rsidRPr="00531A57">
        <w:rPr>
          <w:rFonts w:ascii="Times New Roman" w:eastAsia="DengXian" w:hAnsi="Times New Roman" w:cs="Times New Roman" w:hint="eastAsia"/>
          <w:i/>
          <w:iCs/>
        </w:rPr>
        <w:t>Background P3</w:t>
      </w:r>
      <w:r w:rsidRPr="00531A57">
        <w:rPr>
          <w:rFonts w:ascii="Times New Roman" w:hAnsi="Times New Roman" w:cs="Times New Roman"/>
          <w:i/>
          <w:iCs/>
        </w:rPr>
        <w:t>)</w:t>
      </w:r>
      <w:r w:rsidRPr="00531A57">
        <w:rPr>
          <w:rFonts w:ascii="Times New Roman" w:eastAsia="SimSun" w:hAnsi="Times New Roman" w:cs="Times New Roman"/>
          <w:kern w:val="0"/>
          <w:highlight w:val="yellow"/>
          <w14:ligatures w14:val="none"/>
        </w:rPr>
        <w:t xml:space="preserve">Regards food acquisition, researchers have gathered store data (e.g. transaction data or loyalty card information), or engaged individuals through surveys  </w:t>
      </w:r>
      <w:r w:rsidRPr="00531A57">
        <w:rPr>
          <w:rFonts w:ascii="Times New Roman" w:eastAsia="SimSun" w:hAnsi="Times New Roman" w:cs="Times New Roman"/>
          <w:kern w:val="0"/>
          <w:highlight w:val="yellow"/>
          <w14:ligatures w14:val="none"/>
        </w:rPr>
        <w:fldChar w:fldCharType="begin"/>
      </w:r>
      <w:r w:rsidRPr="00531A57">
        <w:rPr>
          <w:rFonts w:ascii="Times New Roman" w:eastAsia="SimSun" w:hAnsi="Times New Roman" w:cs="Times New Roman"/>
          <w:kern w:val="0"/>
          <w:highlight w:val="yellow"/>
          <w14:ligatures w14:val="none"/>
        </w:rPr>
        <w:instrText xml:space="preserve"> ADDIN ZOTERO_ITEM CSL_CITATION {"citationID":"xHaKFwGK","properties":{"formattedCitation":"(Todd and Scharadin 2016)","plainCitation":"(Todd and Scharadin 2016)","noteIndex":0},"citationItems":[{"id":"j3t2f30Z/o7OIxRfA","uris":["http://zotero.org/users/local/4eITpJL4/items/Y4KQSKKP"],"itemData":{"id":"JfRVxNkh/bqxFCjEV","type":"report","title":"Where households get food in a typical week: Findings from USDA's FoodAPS","author":[{"family":"Todd","given":"Jessica E"},{"family":"Scharadin","given":"Benjamin"}],"issued":{"date-parts":[["2016"]]}}}],"schema":"https://github.com/citation-style-language/schema/raw/master/csl-citation.json"} </w:instrText>
      </w:r>
      <w:r w:rsidRPr="00531A57">
        <w:rPr>
          <w:rFonts w:ascii="Times New Roman" w:eastAsia="SimSun" w:hAnsi="Times New Roman" w:cs="Times New Roman"/>
          <w:kern w:val="0"/>
          <w:highlight w:val="yellow"/>
          <w14:ligatures w14:val="none"/>
        </w:rPr>
        <w:fldChar w:fldCharType="separate"/>
      </w:r>
      <w:r w:rsidRPr="00531A57">
        <w:rPr>
          <w:rFonts w:ascii="Times New Roman" w:hAnsi="Times New Roman" w:cs="Times New Roman"/>
          <w:highlight w:val="yellow"/>
        </w:rPr>
        <w:t>(Todd and Scharadin 2016)</w:t>
      </w:r>
      <w:r w:rsidRPr="00531A57">
        <w:rPr>
          <w:rFonts w:ascii="Times New Roman" w:eastAsia="SimSun" w:hAnsi="Times New Roman" w:cs="Times New Roman"/>
          <w:kern w:val="0"/>
          <w:highlight w:val="yellow"/>
          <w14:ligatures w14:val="none"/>
        </w:rPr>
        <w:fldChar w:fldCharType="end"/>
      </w:r>
      <w:r w:rsidRPr="00531A57">
        <w:rPr>
          <w:rFonts w:ascii="Times New Roman" w:eastAsia="SimSun" w:hAnsi="Times New Roman" w:cs="Times New Roman"/>
          <w:kern w:val="0"/>
          <w:highlight w:val="yellow"/>
          <w:lang w:eastAsia="en-GB"/>
          <w14:ligatures w14:val="none"/>
        </w:rPr>
        <w:t xml:space="preserve"> and activity-travel diar</w:t>
      </w:r>
      <w:r w:rsidRPr="00531A57">
        <w:rPr>
          <w:rFonts w:ascii="Times New Roman" w:eastAsia="SimSun" w:hAnsi="Times New Roman" w:cs="Times New Roman"/>
          <w:kern w:val="0"/>
          <w:highlight w:val="yellow"/>
          <w14:ligatures w14:val="none"/>
        </w:rPr>
        <w:t>ies</w:t>
      </w:r>
      <w:r w:rsidRPr="00531A57">
        <w:rPr>
          <w:rFonts w:ascii="Times New Roman" w:eastAsia="SimSun" w:hAnsi="Times New Roman" w:cs="Times New Roman"/>
          <w:kern w:val="0"/>
          <w:highlight w:val="yellow"/>
          <w:lang w:eastAsia="en-GB"/>
          <w14:ligatures w14:val="none"/>
        </w:rPr>
        <w:t xml:space="preserve"> </w:t>
      </w:r>
      <w:r w:rsidRPr="00531A57">
        <w:rPr>
          <w:rFonts w:ascii="Times New Roman" w:eastAsia="SimSun" w:hAnsi="Times New Roman" w:cs="Times New Roman"/>
          <w:kern w:val="0"/>
          <w:highlight w:val="yellow"/>
          <w14:ligatures w14:val="none"/>
        </w:rPr>
        <w:fldChar w:fldCharType="begin"/>
      </w:r>
      <w:r w:rsidRPr="00531A57">
        <w:rPr>
          <w:rFonts w:ascii="Times New Roman" w:eastAsia="SimSun" w:hAnsi="Times New Roman" w:cs="Times New Roman"/>
          <w:kern w:val="0"/>
          <w:highlight w:val="yellow"/>
          <w14:ligatures w14:val="none"/>
        </w:rPr>
        <w:instrText xml:space="preserve"> ADDIN ZOTERO_ITEM CSL_CITATION {"citationID":"MGHGIpvA","properties":{"formattedCitation":"(Wray {\\i{}et al.} 2023)","plainCitation":"(Wray et al. 2023)","noteIndex":0},"citationItems":[{"id":128,"uris":["http://zotero.org/users/local/e9xDvWQ3/items/Z25QZVJF","http://zotero.org/users/14292551/items/Z25QZVJF"],"itemData":{"id":128,"type":"article-journal","container-title":"Health &amp; Place","DOI":"10.1016/j.healthplace.2021.102641","ISSN":"13538292","journalAbbreviation":"Health &amp; Place","language":"en","page":"102641","source":"DOI.org (Crossref)","title":"Analyzing differences between spatial exposure estimation methods: A case study of outdoor food and beverage advertising in London, Canada","title-short":"Analyzing differences between spatial exposure estimation methods","volume":"79","author":[{"family":"Wray","given":"Alexander"},{"family":"Martin","given":"Gina"},{"family":"Doherty","given":"Sean"},{"family":"Gilliland","given":"Jason"}],"issued":{"date-parts":[["2023",1]]}}}],"schema":"https://github.com/citation-style-language/schema/raw/master/csl-citation.json"} </w:instrText>
      </w:r>
      <w:r w:rsidRPr="00531A57">
        <w:rPr>
          <w:rFonts w:ascii="Times New Roman" w:eastAsia="SimSun" w:hAnsi="Times New Roman" w:cs="Times New Roman"/>
          <w:kern w:val="0"/>
          <w:highlight w:val="yellow"/>
          <w14:ligatures w14:val="none"/>
        </w:rPr>
        <w:fldChar w:fldCharType="separate"/>
      </w:r>
      <w:r w:rsidRPr="00531A57">
        <w:rPr>
          <w:rFonts w:ascii="Times New Roman" w:hAnsi="Times New Roman" w:cs="Times New Roman"/>
          <w:kern w:val="0"/>
          <w:highlight w:val="yellow"/>
        </w:rPr>
        <w:t xml:space="preserve">(Wray </w:t>
      </w:r>
      <w:r w:rsidRPr="00531A57">
        <w:rPr>
          <w:rFonts w:ascii="Times New Roman" w:hAnsi="Times New Roman" w:cs="Times New Roman"/>
          <w:i/>
          <w:iCs/>
          <w:kern w:val="0"/>
          <w:highlight w:val="yellow"/>
        </w:rPr>
        <w:t>et al.</w:t>
      </w:r>
      <w:r w:rsidRPr="00531A57">
        <w:rPr>
          <w:rFonts w:ascii="Times New Roman" w:hAnsi="Times New Roman" w:cs="Times New Roman"/>
          <w:kern w:val="0"/>
          <w:highlight w:val="yellow"/>
        </w:rPr>
        <w:t xml:space="preserve"> 2023)</w:t>
      </w:r>
      <w:r w:rsidRPr="00531A57">
        <w:rPr>
          <w:rFonts w:ascii="Times New Roman" w:eastAsia="SimSun" w:hAnsi="Times New Roman" w:cs="Times New Roman"/>
          <w:kern w:val="0"/>
          <w:highlight w:val="yellow"/>
          <w14:ligatures w14:val="none"/>
        </w:rPr>
        <w:fldChar w:fldCharType="end"/>
      </w:r>
      <w:r w:rsidRPr="00531A57">
        <w:rPr>
          <w:rFonts w:ascii="Times New Roman" w:eastAsia="SimSun" w:hAnsi="Times New Roman" w:cs="Times New Roman"/>
          <w:kern w:val="0"/>
          <w:highlight w:val="yellow"/>
          <w14:ligatures w14:val="none"/>
        </w:rPr>
        <w:t xml:space="preserve">. The studies offer detailed insights into acquisition behavior patterns as they studied rich purchase and attitudinal information regarding individuals’ food access practices. However, these studies rely on </w:t>
      </w:r>
      <w:r w:rsidRPr="00531A57">
        <w:rPr>
          <w:rFonts w:ascii="Times New Roman" w:eastAsia="SimSun" w:hAnsi="Times New Roman" w:cs="Times New Roman"/>
          <w:i/>
          <w:iCs/>
          <w:kern w:val="0"/>
          <w:highlight w:val="yellow"/>
          <w14:ligatures w14:val="none"/>
        </w:rPr>
        <w:t>primary</w:t>
      </w:r>
      <w:r w:rsidRPr="00531A57">
        <w:rPr>
          <w:rFonts w:ascii="Times New Roman" w:eastAsia="SimSun" w:hAnsi="Times New Roman" w:cs="Times New Roman"/>
          <w:kern w:val="0"/>
          <w:highlight w:val="yellow"/>
          <w14:ligatures w14:val="none"/>
        </w:rPr>
        <w:t xml:space="preserve"> data gathered for specific purposes </w:t>
      </w:r>
      <w:r w:rsidRPr="00531A57">
        <w:rPr>
          <w:rFonts w:ascii="Times New Roman" w:eastAsia="SimSun" w:hAnsi="Times New Roman" w:cs="Times New Roman"/>
          <w:kern w:val="0"/>
          <w:highlight w:val="yellow"/>
          <w14:ligatures w14:val="none"/>
        </w:rPr>
        <w:fldChar w:fldCharType="begin"/>
      </w:r>
      <w:r w:rsidRPr="00531A57">
        <w:rPr>
          <w:rFonts w:ascii="Times New Roman" w:eastAsia="SimSun" w:hAnsi="Times New Roman" w:cs="Times New Roman"/>
          <w:kern w:val="0"/>
          <w:highlight w:val="yellow"/>
          <w14:ligatures w14:val="none"/>
        </w:rPr>
        <w:instrText xml:space="preserve"> ADDIN ZOTERO_ITEM CSL_CITATION {"citationID":"ZTdeGcCj","properties":{"formattedCitation":"(Rabianski 2003)","plainCitation":"(Rabianski 2003)","noteIndex":0},"citationItems":[{"id":120,"uris":["http://zotero.org/users/local/e9xDvWQ3/items/Q55S244Z","http://zotero.org/users/14292551/items/Q55S244Z"],"itemData":{"id":120,"type":"article-journal","abstract":"Appraisals and market studies use two types of data - primary and secondary data. The appraiser or market analyst must know what they are and what affects them. All data used in appraisals and market studies should be current, relevant, reliable, accurate, and conceptually correct. This paper presents a discussion of each of these terms and their significance in the context of the data and in the analysis. It then discusses the nature of potential errors that can affect primary and secondary data. Several categories of errors can exist. The analyst needs to be able to recognize the error, understand Its significance and evaluate the applicability of that data in the analysis.","container-title":"The Appraisal Journal","issue":"1","language":"English","note":"ISBN: 00037087","page":"43-55","title":"Primary and secondary data: Concepts, concerns, errors, and issues","volume":"71","author":[{"family":"Rabianski","given":"Joseph S."}],"issued":{"date-parts":[["2003",1]]}}}],"schema":"https://github.com/citation-style-language/schema/raw/master/csl-citation.json"} </w:instrText>
      </w:r>
      <w:r w:rsidRPr="00531A57">
        <w:rPr>
          <w:rFonts w:ascii="Times New Roman" w:eastAsia="SimSun" w:hAnsi="Times New Roman" w:cs="Times New Roman"/>
          <w:kern w:val="0"/>
          <w:highlight w:val="yellow"/>
          <w14:ligatures w14:val="none"/>
        </w:rPr>
        <w:fldChar w:fldCharType="separate"/>
      </w:r>
      <w:r w:rsidRPr="00531A57">
        <w:rPr>
          <w:rFonts w:ascii="Times New Roman" w:hAnsi="Times New Roman" w:cs="Times New Roman"/>
          <w:highlight w:val="yellow"/>
        </w:rPr>
        <w:t>(Rabianski 2003)</w:t>
      </w:r>
      <w:r w:rsidRPr="00531A57">
        <w:rPr>
          <w:rFonts w:ascii="Times New Roman" w:eastAsia="SimSun" w:hAnsi="Times New Roman" w:cs="Times New Roman"/>
          <w:kern w:val="0"/>
          <w:highlight w:val="yellow"/>
          <w14:ligatures w14:val="none"/>
        </w:rPr>
        <w:fldChar w:fldCharType="end"/>
      </w:r>
      <w:r w:rsidRPr="00531A57">
        <w:rPr>
          <w:rFonts w:ascii="Times New Roman" w:eastAsia="SimSun" w:hAnsi="Times New Roman" w:cs="Times New Roman"/>
          <w:kern w:val="0"/>
          <w:highlight w:val="yellow"/>
          <w14:ligatures w14:val="none"/>
        </w:rPr>
        <w:t>, typically involving small sample sizes, potential sampling bias, and challenges in tracking changes over long periods and large areas.</w:t>
      </w:r>
      <w:r w:rsidRPr="00531A57">
        <w:rPr>
          <w:rFonts w:ascii="Times New Roman" w:eastAsia="SimSun" w:hAnsi="Times New Roman" w:cs="Times New Roman"/>
          <w:kern w:val="0"/>
          <w:lang w:eastAsia="en-GB"/>
          <w14:ligatures w14:val="none"/>
        </w:rPr>
        <w:t xml:space="preserve"> </w:t>
      </w:r>
      <w:r w:rsidRPr="00531A57">
        <w:rPr>
          <w:rFonts w:ascii="Times New Roman" w:eastAsia="SimSun" w:hAnsi="Times New Roman" w:cs="Times New Roman"/>
          <w:kern w:val="0"/>
          <w14:ligatures w14:val="none"/>
        </w:rPr>
        <w:t>T</w:t>
      </w:r>
      <w:r w:rsidRPr="00531A57">
        <w:rPr>
          <w:rFonts w:ascii="Times New Roman" w:eastAsia="SimSun" w:hAnsi="Times New Roman" w:cs="Times New Roman"/>
          <w:kern w:val="0"/>
          <w:lang w:eastAsia="en-GB"/>
          <w14:ligatures w14:val="none"/>
        </w:rPr>
        <w:t xml:space="preserve">he recent availability of </w:t>
      </w:r>
      <w:r w:rsidRPr="00531A57">
        <w:rPr>
          <w:rFonts w:ascii="Times New Roman" w:eastAsia="SimSun" w:hAnsi="Times New Roman" w:cs="Times New Roman"/>
          <w:i/>
          <w:kern w:val="0"/>
          <w:lang w:eastAsia="en-GB"/>
          <w14:ligatures w14:val="none"/>
        </w:rPr>
        <w:t>large-scale mobile</w:t>
      </w:r>
      <w:r w:rsidRPr="00531A57">
        <w:rPr>
          <w:rFonts w:ascii="Times New Roman" w:eastAsia="SimSun" w:hAnsi="Times New Roman" w:cs="Times New Roman"/>
          <w:i/>
          <w:kern w:val="0"/>
          <w14:ligatures w14:val="none"/>
        </w:rPr>
        <w:t xml:space="preserve"> device location GPS …</w:t>
      </w:r>
    </w:p>
    <w:p w14:paraId="1558C361" w14:textId="77777777" w:rsidR="00531A57" w:rsidRPr="00531A57" w:rsidRDefault="00531A57" w:rsidP="00531A57">
      <w:pPr>
        <w:pStyle w:val="ListParagraph"/>
        <w:spacing w:line="240" w:lineRule="auto"/>
        <w:ind w:left="1440"/>
        <w:jc w:val="both"/>
        <w:rPr>
          <w:rFonts w:ascii="Times New Roman" w:hAnsi="Times New Roman" w:cs="Times New Roman"/>
          <w:color w:val="0F9ED5" w:themeColor="accent4"/>
        </w:rPr>
      </w:pPr>
    </w:p>
    <w:p w14:paraId="0FDCB1F9" w14:textId="0B801958" w:rsidR="00FB0402" w:rsidRPr="009E1F9D" w:rsidRDefault="00FB0402" w:rsidP="00531A57">
      <w:pPr>
        <w:pStyle w:val="ListParagraph"/>
        <w:numPr>
          <w:ilvl w:val="1"/>
          <w:numId w:val="1"/>
        </w:numPr>
        <w:spacing w:after="0"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Corresponding changes were made in the literature review section (Section 2.1 Traditional Approaches), where we </w:t>
      </w:r>
      <w:r w:rsidR="0065507D">
        <w:rPr>
          <w:rFonts w:ascii="Times New Roman" w:eastAsia="DengXian" w:hAnsi="Times New Roman" w:cs="Times New Roman" w:hint="eastAsia"/>
          <w:color w:val="0F9ED5" w:themeColor="accent4"/>
        </w:rPr>
        <w:t xml:space="preserve">also </w:t>
      </w:r>
      <w:r w:rsidRPr="009E1F9D">
        <w:rPr>
          <w:rFonts w:ascii="Times New Roman" w:hAnsi="Times New Roman" w:cs="Times New Roman"/>
          <w:color w:val="0F9ED5" w:themeColor="accent4"/>
        </w:rPr>
        <w:t>added a review of Points of Interest (POI) and satellite data.</w:t>
      </w:r>
    </w:p>
    <w:p w14:paraId="4A29A3E9" w14:textId="669783B7" w:rsidR="00847175" w:rsidRPr="00B2155C" w:rsidRDefault="00847175" w:rsidP="00531A57">
      <w:pPr>
        <w:pStyle w:val="Newparagraph"/>
        <w:spacing w:after="240" w:line="240" w:lineRule="auto"/>
        <w:ind w:left="1440" w:firstLine="0"/>
        <w:jc w:val="both"/>
        <w:rPr>
          <w:highlight w:val="yellow"/>
          <w:lang w:eastAsia="zh-CN"/>
        </w:rPr>
      </w:pPr>
      <w:r w:rsidRPr="000973DD">
        <w:rPr>
          <w:i/>
          <w:iCs/>
          <w:lang w:eastAsia="zh-CN"/>
        </w:rPr>
        <w:t>(</w:t>
      </w:r>
      <w:r w:rsidR="00FA78C9">
        <w:rPr>
          <w:rFonts w:eastAsia="DengXian" w:hint="eastAsia"/>
          <w:i/>
          <w:iCs/>
          <w:lang w:eastAsia="zh-CN"/>
        </w:rPr>
        <w:t>Literature Review, 2.1</w:t>
      </w:r>
      <w:r w:rsidRPr="000973DD">
        <w:rPr>
          <w:i/>
          <w:iCs/>
          <w:lang w:eastAsia="zh-CN"/>
        </w:rPr>
        <w:t>)</w:t>
      </w:r>
      <w:ins w:id="14" w:author="Luyu Liu" w:date="2024-10-03T21:03:00Z" w16du:dateUtc="2024-10-04T02:03:00Z">
        <w:r w:rsidR="007252AD">
          <w:rPr>
            <w:i/>
            <w:iCs/>
            <w:lang w:eastAsia="zh-CN"/>
          </w:rPr>
          <w:t xml:space="preserve"> </w:t>
        </w:r>
      </w:ins>
      <w:r w:rsidRPr="00B2155C">
        <w:rPr>
          <w:highlight w:val="yellow"/>
          <w:lang w:eastAsia="zh-CN"/>
        </w:rPr>
        <w:t xml:space="preserve">Studies on </w:t>
      </w:r>
      <w:r w:rsidRPr="00B2155C">
        <w:rPr>
          <w:i/>
          <w:iCs/>
          <w:highlight w:val="yellow"/>
          <w:lang w:eastAsia="zh-CN"/>
        </w:rPr>
        <w:t>potential</w:t>
      </w:r>
      <w:r w:rsidRPr="00B2155C">
        <w:rPr>
          <w:highlight w:val="yellow"/>
          <w:lang w:eastAsia="zh-CN"/>
        </w:rPr>
        <w:t xml:space="preserve"> food access primarily focus on the </w:t>
      </w:r>
      <w:r w:rsidRPr="00B2155C">
        <w:rPr>
          <w:i/>
          <w:iCs/>
          <w:highlight w:val="yellow"/>
          <w:lang w:eastAsia="zh-CN"/>
        </w:rPr>
        <w:t>supply</w:t>
      </w:r>
      <w:r w:rsidRPr="00B2155C">
        <w:rPr>
          <w:highlight w:val="yellow"/>
          <w:lang w:eastAsia="zh-CN"/>
        </w:rPr>
        <w:t xml:space="preserve"> side. Researchers model food outlet availability using datasets such as Point of Interest (POI) data </w:t>
      </w:r>
      <w:r w:rsidRPr="00B2155C">
        <w:rPr>
          <w:highlight w:val="yellow"/>
          <w:lang w:eastAsia="zh-CN"/>
        </w:rPr>
        <w:fldChar w:fldCharType="begin"/>
      </w:r>
      <w:r w:rsidRPr="00B2155C">
        <w:rPr>
          <w:highlight w:val="yellow"/>
          <w:lang w:eastAsia="zh-CN"/>
        </w:rPr>
        <w:instrText xml:space="preserve"> ADDIN ZOTERO_ITEM CSL_CITATION {"citationID":"VuUtaCUb","properties":{"formattedCitation":"(Larsen and Gilliland 2008)","plainCitation":"(Larsen and Gilliland 2008)","noteIndex":0},"citationItems":[{"id":71,"uris":["http://zotero.org/users/14292551/items/5MMCRWVV"],"itemData":{"id":71,"type":"article-journal","container-title":"International journal of health geographics","DOI":"https://doi.org/10.1186/1476-072X-7-16","issue":"1","note":"publisher: BioMed Central","page":"1–16","title":"Mapping the evolution of'food deserts' in a Canadian city: Supermarket accessibility in London, Ontario, 1961–2005","volume":"7","author":[{"family":"Larsen","given":"Kristian"},{"family":"Gilliland","given":"Jason"}],"issued":{"date-parts":[["2008"]]}}}],"schema":"https://github.com/citation-style-language/schema/raw/master/csl-citation.json"} </w:instrText>
      </w:r>
      <w:r w:rsidRPr="00B2155C">
        <w:rPr>
          <w:highlight w:val="yellow"/>
          <w:lang w:eastAsia="zh-CN"/>
        </w:rPr>
        <w:fldChar w:fldCharType="separate"/>
      </w:r>
      <w:r w:rsidRPr="00B2155C">
        <w:rPr>
          <w:highlight w:val="yellow"/>
        </w:rPr>
        <w:t>(Larsen and Gilliland 2008)</w:t>
      </w:r>
      <w:r w:rsidRPr="00B2155C">
        <w:rPr>
          <w:highlight w:val="yellow"/>
          <w:lang w:eastAsia="zh-CN"/>
        </w:rPr>
        <w:fldChar w:fldCharType="end"/>
      </w:r>
      <w:r w:rsidRPr="00B2155C">
        <w:rPr>
          <w:highlight w:val="yellow"/>
          <w:lang w:eastAsia="zh-CN"/>
        </w:rPr>
        <w:t xml:space="preserve"> or satellite imagery (e.g., agricultural land use that informs food production and harvest patterns) </w:t>
      </w:r>
      <w:r w:rsidRPr="00B2155C">
        <w:rPr>
          <w:highlight w:val="yellow"/>
          <w:lang w:eastAsia="zh-CN"/>
        </w:rPr>
        <w:fldChar w:fldCharType="begin"/>
      </w:r>
      <w:r w:rsidRPr="00B2155C">
        <w:rPr>
          <w:highlight w:val="yellow"/>
          <w:lang w:eastAsia="zh-CN"/>
        </w:rPr>
        <w:instrText xml:space="preserve"> ADDIN ZOTERO_ITEM CSL_CITATION {"citationID":"tyOleZS1","properties":{"formattedCitation":"(Nguyen, Hoang, {\\i{}et al.} 2020)","plainCitation":"(Nguyen, Hoang, et al. 2020)","noteIndex":0},"citationItems":[{"id":325,"uris":["http://zotero.org/users/14292551/items/ZHWWXCPD"],"itemData":{"id":325,"type":"article-journal","container-title":"Applied Soft Computing","DOI":"10.1016/j.asoc.2020.106565","ISSN":"15684946","journalAbbreviation":"Applied Soft Computing","language":"en","page":"106565","source":"DOI.org (Crossref)","title":"Monitoring agriculture areas with satellite images and deep learning","volume":"95","author":[{"family":"Nguyen","given":"Thanh Tam"},{"family":"Hoang","given":"Thanh Dat"},{"family":"Pham","given":"Minh Tam"},{"family":"Vu","given":"Tuyet Trinh"},{"family":"Nguyen","given":"Thanh Hung"},{"family":"Huynh","given":"Quyet-Thang"},{"family":"Jo","given":"Jun"}],"issued":{"date-parts":[["2020",10]]}}}],"schema":"https://github.com/citation-style-language/schema/raw/master/csl-citation.json"} </w:instrText>
      </w:r>
      <w:r w:rsidRPr="00B2155C">
        <w:rPr>
          <w:highlight w:val="yellow"/>
          <w:lang w:eastAsia="zh-CN"/>
        </w:rPr>
        <w:fldChar w:fldCharType="separate"/>
      </w:r>
      <w:r w:rsidRPr="00B2155C">
        <w:rPr>
          <w:highlight w:val="yellow"/>
        </w:rPr>
        <w:t xml:space="preserve">(Nguyen, Hoang, </w:t>
      </w:r>
      <w:r w:rsidRPr="00B2155C">
        <w:rPr>
          <w:i/>
          <w:iCs/>
          <w:highlight w:val="yellow"/>
        </w:rPr>
        <w:t>et al.</w:t>
      </w:r>
      <w:r w:rsidRPr="00B2155C">
        <w:rPr>
          <w:highlight w:val="yellow"/>
        </w:rPr>
        <w:t xml:space="preserve"> 2020)</w:t>
      </w:r>
      <w:r w:rsidRPr="00B2155C">
        <w:rPr>
          <w:highlight w:val="yellow"/>
          <w:lang w:eastAsia="zh-CN"/>
        </w:rPr>
        <w:fldChar w:fldCharType="end"/>
      </w:r>
      <w:r w:rsidRPr="00B2155C">
        <w:rPr>
          <w:highlight w:val="yellow"/>
          <w:lang w:eastAsia="zh-CN"/>
        </w:rPr>
        <w:t xml:space="preserve">. </w:t>
      </w:r>
      <w:r w:rsidRPr="00847175">
        <w:rPr>
          <w:lang w:eastAsia="zh-CN"/>
        </w:rPr>
        <w:t xml:space="preserve">These models are then combined with </w:t>
      </w:r>
      <w:r w:rsidRPr="00847175">
        <w:rPr>
          <w:i/>
          <w:iCs/>
          <w:lang w:eastAsia="zh-CN"/>
        </w:rPr>
        <w:t>potential demand</w:t>
      </w:r>
      <w:r w:rsidRPr="00847175">
        <w:rPr>
          <w:lang w:eastAsia="zh-CN"/>
        </w:rPr>
        <w:t xml:space="preserve">, </w:t>
      </w:r>
      <w:r w:rsidR="00744564">
        <w:rPr>
          <w:rFonts w:hint="eastAsia"/>
          <w:lang w:eastAsia="zh-CN"/>
        </w:rPr>
        <w:t>..</w:t>
      </w:r>
      <w:r w:rsidRPr="00847175">
        <w:rPr>
          <w:lang w:eastAsia="zh-CN"/>
        </w:rPr>
        <w:t xml:space="preserve">. </w:t>
      </w:r>
      <w:r w:rsidRPr="00B2155C">
        <w:rPr>
          <w:highlight w:val="yellow"/>
          <w:lang w:eastAsia="zh-CN"/>
        </w:rPr>
        <w:t xml:space="preserve"> </w:t>
      </w:r>
    </w:p>
    <w:p w14:paraId="484DC324" w14:textId="6A8DBBDE" w:rsidR="009D11F3" w:rsidRPr="00B2155C" w:rsidRDefault="00744564" w:rsidP="00531A57">
      <w:pPr>
        <w:pStyle w:val="Paragraph"/>
        <w:spacing w:before="0" w:line="240" w:lineRule="auto"/>
        <w:ind w:left="1440"/>
        <w:jc w:val="both"/>
        <w:rPr>
          <w:lang w:eastAsia="zh-CN"/>
        </w:rPr>
      </w:pPr>
      <w:r w:rsidRPr="000973DD">
        <w:rPr>
          <w:i/>
          <w:iCs/>
          <w:lang w:eastAsia="zh-CN"/>
        </w:rPr>
        <w:t>(</w:t>
      </w:r>
      <w:r>
        <w:rPr>
          <w:rFonts w:eastAsia="DengXian" w:hint="eastAsia"/>
          <w:i/>
          <w:iCs/>
          <w:lang w:eastAsia="zh-CN"/>
        </w:rPr>
        <w:t xml:space="preserve">Literature </w:t>
      </w:r>
      <w:r w:rsidR="00FA78C9">
        <w:rPr>
          <w:rFonts w:eastAsia="DengXian" w:hint="eastAsia"/>
          <w:i/>
          <w:iCs/>
          <w:lang w:eastAsia="zh-CN"/>
        </w:rPr>
        <w:t>R</w:t>
      </w:r>
      <w:r>
        <w:rPr>
          <w:rFonts w:eastAsia="DengXian" w:hint="eastAsia"/>
          <w:i/>
          <w:iCs/>
          <w:lang w:eastAsia="zh-CN"/>
        </w:rPr>
        <w:t>eview</w:t>
      </w:r>
      <w:r w:rsidR="00067122">
        <w:rPr>
          <w:rFonts w:eastAsia="DengXian" w:hint="eastAsia"/>
          <w:i/>
          <w:iCs/>
          <w:lang w:eastAsia="zh-CN"/>
        </w:rPr>
        <w:t>,</w:t>
      </w:r>
      <w:r w:rsidR="00FA78C9">
        <w:rPr>
          <w:rFonts w:eastAsia="DengXian" w:hint="eastAsia"/>
          <w:i/>
          <w:iCs/>
          <w:lang w:eastAsia="zh-CN"/>
        </w:rPr>
        <w:t xml:space="preserve"> </w:t>
      </w:r>
      <w:r w:rsidR="00067122">
        <w:rPr>
          <w:rFonts w:eastAsia="DengXian" w:hint="eastAsia"/>
          <w:i/>
          <w:iCs/>
          <w:lang w:eastAsia="zh-CN"/>
        </w:rPr>
        <w:t>2.2</w:t>
      </w:r>
      <w:r w:rsidRPr="000973DD">
        <w:rPr>
          <w:i/>
          <w:iCs/>
          <w:lang w:eastAsia="zh-CN"/>
        </w:rPr>
        <w:t>)</w:t>
      </w:r>
      <w:r>
        <w:rPr>
          <w:rFonts w:hint="eastAsia"/>
          <w:i/>
          <w:iCs/>
          <w:lang w:eastAsia="zh-CN"/>
        </w:rPr>
        <w:t xml:space="preserve"> </w:t>
      </w:r>
      <w:r w:rsidR="009D11F3" w:rsidRPr="00E80FD2">
        <w:rPr>
          <w:lang w:eastAsia="zh-CN"/>
        </w:rPr>
        <w:t xml:space="preserve">Traditionally, researchers interact </w:t>
      </w:r>
      <w:r w:rsidR="009D11F3" w:rsidRPr="00E80FD2">
        <w:rPr>
          <w:i/>
          <w:iCs/>
          <w:lang w:eastAsia="zh-CN"/>
        </w:rPr>
        <w:t>directly</w:t>
      </w:r>
      <w:r w:rsidR="009D11F3" w:rsidRPr="00E80FD2">
        <w:rPr>
          <w:lang w:eastAsia="zh-CN"/>
        </w:rPr>
        <w:t xml:space="preserve"> with participants to understand food access patterns using methods like questionnaire surveys, interviews, and focus groups. </w:t>
      </w:r>
      <w:r w:rsidR="009D11F3" w:rsidRPr="00E80FD2">
        <w:rPr>
          <w:i/>
          <w:iCs/>
          <w:lang w:eastAsia="zh-CN"/>
        </w:rPr>
        <w:t>Questionnaire surveys</w:t>
      </w:r>
      <w:r w:rsidR="009D11F3" w:rsidRPr="00E80FD2">
        <w:rPr>
          <w:lang w:eastAsia="zh-CN"/>
        </w:rPr>
        <w:t xml:space="preserve">, </w:t>
      </w:r>
      <w:r>
        <w:rPr>
          <w:lang w:eastAsia="zh-CN"/>
        </w:rPr>
        <w:t>…</w:t>
      </w:r>
      <w:r w:rsidR="009D11F3" w:rsidRPr="00E80FD2">
        <w:rPr>
          <w:highlight w:val="yellow"/>
          <w:lang w:eastAsia="zh-CN"/>
        </w:rPr>
        <w:t xml:space="preserve"> collect detailed data on where people shop, how much they spend, and the types of food they purchase </w:t>
      </w:r>
      <w:r w:rsidR="009D11F3" w:rsidRPr="00E80FD2">
        <w:rPr>
          <w:highlight w:val="yellow"/>
        </w:rPr>
        <w:fldChar w:fldCharType="begin"/>
      </w:r>
      <w:r w:rsidR="009D11F3">
        <w:rPr>
          <w:highlight w:val="yellow"/>
        </w:rPr>
        <w:instrText xml:space="preserve"> ADDIN ZOTERO_ITEM CSL_CITATION {"citationID":"qKXyj7gY","properties":{"formattedCitation":"(Coleman-Jensen {\\i{}et al.} 2019)","plainCitation":"(Coleman-Jensen et al. 2019)","noteIndex":0},"citationItems":[{"id":"1J5VC5wN/UexRTFSu","uris":["http://zotero.org/users/local/4eITpJL4/items/YZEZXCVU"],"itemData":{"id":3,"type":"article-journal","container-title":"USDA-ERS Economic Research Report","issue":"270","title":"Household food security in the United States in 2018","URL":"https://www.ers.usda.gov/webdocs/publications/94849/err-270.pdf","author":[{"family":"Coleman-Jensen","given":"Alisha"},{"family":"Rabbitt","given":"Matthew P"},{"family":"Gregory","given":"Christian A"},{"family":"Singh","given":"Anita"}],"issued":{"date-parts":[["2019"]]}}}],"schema":"https://github.com/citation-style-language/schema/raw/master/csl-citation.json"} </w:instrText>
      </w:r>
      <w:r w:rsidR="009D11F3" w:rsidRPr="00E80FD2">
        <w:rPr>
          <w:highlight w:val="yellow"/>
        </w:rPr>
        <w:fldChar w:fldCharType="separate"/>
      </w:r>
      <w:r w:rsidR="009D11F3" w:rsidRPr="00E80FD2">
        <w:rPr>
          <w:highlight w:val="yellow"/>
        </w:rPr>
        <w:t xml:space="preserve">(Coleman-Jensen </w:t>
      </w:r>
      <w:r w:rsidR="009D11F3" w:rsidRPr="00E80FD2">
        <w:rPr>
          <w:i/>
          <w:iCs/>
          <w:highlight w:val="yellow"/>
        </w:rPr>
        <w:t>et al.</w:t>
      </w:r>
      <w:r w:rsidR="009D11F3" w:rsidRPr="00E80FD2">
        <w:rPr>
          <w:highlight w:val="yellow"/>
        </w:rPr>
        <w:t xml:space="preserve"> 2019)</w:t>
      </w:r>
      <w:r w:rsidR="009D11F3" w:rsidRPr="00E80FD2">
        <w:rPr>
          <w:highlight w:val="yellow"/>
        </w:rPr>
        <w:fldChar w:fldCharType="end"/>
      </w:r>
      <w:r w:rsidR="009D11F3" w:rsidRPr="00E80FD2">
        <w:rPr>
          <w:highlight w:val="yellow"/>
          <w:lang w:eastAsia="zh-CN"/>
        </w:rPr>
        <w:t xml:space="preserve">. The structured format ensures consistent </w:t>
      </w:r>
      <w:r w:rsidR="009D11F3" w:rsidRPr="00E80FD2">
        <w:rPr>
          <w:highlight w:val="yellow"/>
          <w:lang w:eastAsia="zh-CN"/>
        </w:rPr>
        <w:lastRenderedPageBreak/>
        <w:t xml:space="preserve">data collection, enabling comparisons across demographics and socioeconomic groups, and facilitating longitudinal studies on behavioral change </w:t>
      </w:r>
      <w:r w:rsidR="009D11F3" w:rsidRPr="00E80FD2">
        <w:rPr>
          <w:highlight w:val="yellow"/>
          <w:lang w:eastAsia="zh-CN"/>
        </w:rPr>
        <w:fldChar w:fldCharType="begin"/>
      </w:r>
      <w:r w:rsidR="009D11F3">
        <w:rPr>
          <w:highlight w:val="yellow"/>
          <w:lang w:eastAsia="zh-CN"/>
        </w:rPr>
        <w:instrText xml:space="preserve"> ADDIN ZOTERO_ITEM CSL_CITATION {"citationID":"zAMw0LXy","properties":{"formattedCitation":"(Anekwe and Zeballos 2019)","plainCitation":"(Anekwe and Zeballos 2019)","noteIndex":0},"citationItems":[{"id":"1J5VC5wN/D86o4BO7","uris":["http://zotero.org/users/local/4eITpJL4/items/AJ852QDE"],"itemData":{"id":"3co8NlSV/gWsEGuda","type":"report","title":"Food-related time use: changes and demographic differences","author":[{"family":"Anekwe","given":"Tobenna D"},{"family":"Zeballos","given":"Eliana"}],"issued":{"date-parts":[["2019"]]}}}],"schema":"https://github.com/citation-style-language/schema/raw/master/csl-citation.json"} </w:instrText>
      </w:r>
      <w:r w:rsidR="009D11F3" w:rsidRPr="00E80FD2">
        <w:rPr>
          <w:highlight w:val="yellow"/>
          <w:lang w:eastAsia="zh-CN"/>
        </w:rPr>
        <w:fldChar w:fldCharType="separate"/>
      </w:r>
      <w:r w:rsidR="009D11F3" w:rsidRPr="00E80FD2">
        <w:rPr>
          <w:highlight w:val="yellow"/>
        </w:rPr>
        <w:t>(Anekwe and Zeballos 2019)</w:t>
      </w:r>
      <w:r w:rsidR="009D11F3" w:rsidRPr="00E80FD2">
        <w:rPr>
          <w:highlight w:val="yellow"/>
          <w:lang w:eastAsia="zh-CN"/>
        </w:rPr>
        <w:fldChar w:fldCharType="end"/>
      </w:r>
      <w:r w:rsidR="009D11F3" w:rsidRPr="00E80FD2">
        <w:rPr>
          <w:highlight w:val="yellow"/>
          <w:lang w:eastAsia="zh-CN"/>
        </w:rPr>
        <w:t xml:space="preserve">. </w:t>
      </w:r>
      <w:r w:rsidR="009D11F3" w:rsidRPr="00ED3615">
        <w:rPr>
          <w:lang w:eastAsia="zh-CN"/>
        </w:rPr>
        <w:t xml:space="preserve">However, these surveys can lack flexibility and often have limited sample sizes in specific groups or areas </w:t>
      </w:r>
      <w:r w:rsidR="009D11F3" w:rsidRPr="00ED3615">
        <w:rPr>
          <w:lang w:eastAsia="zh-CN"/>
        </w:rPr>
        <w:fldChar w:fldCharType="begin"/>
      </w:r>
      <w:r w:rsidR="009D11F3" w:rsidRPr="00ED3615">
        <w:rPr>
          <w:lang w:eastAsia="zh-CN"/>
        </w:rPr>
        <w:instrText xml:space="preserve"> ADDIN ZOTERO_ITEM CSL_CITATION {"citationID":"OM3tIAtB","properties":{"formattedCitation":"(Hillier {\\i{}et al.} 2017)","plainCitation":"(Hillier et al. 2017)","noteIndex":0},"citationItems":[{"id":101,"uris":["http://zotero.org/users/14292551/items/ZGZHPPLB"],"itemData":{"id":101,"type":"article-journal","container-title":"International Journal of Environmental Research and Public Health","DOI":"DOI: 10.3390/ijerph14101133","issue":"10","note":"publisher: MDPI","page":"1133","title":"Discrete choice model of food store trips using National Household Food Acquisition and Purchase Survey (FoodAPS)","volume":"14","author":[{"family":"Hillier","given":"Amy"},{"family":"Smith","given":"Tony E"},{"family":"Whiteman","given":"Eliza D"},{"family":"Chrisinger","given":"Benjamin W"}],"issued":{"date-parts":[["2017"]]}}}],"schema":"https://github.com/citation-style-language/schema/raw/master/csl-citation.json"} </w:instrText>
      </w:r>
      <w:r w:rsidR="009D11F3" w:rsidRPr="00ED3615">
        <w:rPr>
          <w:lang w:eastAsia="zh-CN"/>
        </w:rPr>
        <w:fldChar w:fldCharType="separate"/>
      </w:r>
      <w:r w:rsidR="009D11F3" w:rsidRPr="00ED3615">
        <w:t xml:space="preserve">(Hillier </w:t>
      </w:r>
      <w:r w:rsidR="009D11F3" w:rsidRPr="00ED3615">
        <w:rPr>
          <w:i/>
          <w:iCs/>
        </w:rPr>
        <w:t>et al.</w:t>
      </w:r>
      <w:r w:rsidR="009D11F3" w:rsidRPr="00ED3615">
        <w:t xml:space="preserve"> 2017)</w:t>
      </w:r>
      <w:r w:rsidR="009D11F3" w:rsidRPr="00ED3615">
        <w:rPr>
          <w:lang w:eastAsia="zh-CN"/>
        </w:rPr>
        <w:fldChar w:fldCharType="end"/>
      </w:r>
      <w:r w:rsidR="009D11F3" w:rsidRPr="00ED3615">
        <w:rPr>
          <w:lang w:eastAsia="zh-CN"/>
        </w:rPr>
        <w:t>.</w:t>
      </w:r>
      <w:r w:rsidR="009D11F3" w:rsidRPr="00B2155C">
        <w:rPr>
          <w:lang w:eastAsia="zh-CN"/>
        </w:rPr>
        <w:t xml:space="preserve"> </w:t>
      </w:r>
      <w:r w:rsidR="009D11F3" w:rsidRPr="00B2155C">
        <w:rPr>
          <w:i/>
          <w:iCs/>
          <w:lang w:eastAsia="zh-CN"/>
        </w:rPr>
        <w:t>Interviews and focus groups</w:t>
      </w:r>
      <w:r w:rsidR="009D11F3" w:rsidRPr="00B2155C">
        <w:rPr>
          <w:lang w:eastAsia="zh-CN"/>
        </w:rPr>
        <w:t xml:space="preserve"> </w:t>
      </w:r>
      <w:r w:rsidR="009D11F3" w:rsidRPr="00ED3615">
        <w:rPr>
          <w:highlight w:val="yellow"/>
          <w:lang w:eastAsia="zh-CN"/>
        </w:rPr>
        <w:t>offer more flexibility and interactivity, making them effective for exploring participants’ nuanced behaviors and perceptions of food quality, accessibility, and affordability. Moreover, they can reveal the cultural, social, and economic contexts that shape food acquisition behaviors, uncovering motivations and barriers influencing purchasing decisions.</w:t>
      </w:r>
      <w:r w:rsidR="009D11F3" w:rsidRPr="00B2155C">
        <w:rPr>
          <w:lang w:eastAsia="zh-CN"/>
        </w:rPr>
        <w:t xml:space="preserve"> </w:t>
      </w:r>
      <w:r w:rsidR="009D11F3" w:rsidRPr="002324B0">
        <w:rPr>
          <w:lang w:eastAsia="zh-CN"/>
        </w:rPr>
        <w:t>However, direct interviews compromise reliability and objectivity</w:t>
      </w:r>
      <w:r w:rsidR="009D11F3">
        <w:t xml:space="preserve">. </w:t>
      </w:r>
      <w:r w:rsidR="009D11F3" w:rsidRPr="00E643A5">
        <w:rPr>
          <w:highlight w:val="yellow"/>
        </w:rPr>
        <w:t>This may occur unintentionally due to unobservable socio-economic factors or knowledge of food and nutrition, which can also provide valuable insights</w:t>
      </w:r>
      <w:r w:rsidR="009D11F3" w:rsidRPr="00E643A5">
        <w:rPr>
          <w:rFonts w:hint="eastAsia"/>
          <w:highlight w:val="yellow"/>
          <w:lang w:eastAsia="zh-CN"/>
        </w:rPr>
        <w:t xml:space="preserve"> and </w:t>
      </w:r>
      <w:r w:rsidR="009D11F3">
        <w:rPr>
          <w:rFonts w:hint="eastAsia"/>
          <w:highlight w:val="yellow"/>
          <w:lang w:eastAsia="zh-CN"/>
        </w:rPr>
        <w:t xml:space="preserve">are </w:t>
      </w:r>
      <w:r w:rsidR="009D11F3" w:rsidRPr="00E643A5">
        <w:rPr>
          <w:rFonts w:hint="eastAsia"/>
          <w:highlight w:val="yellow"/>
          <w:lang w:eastAsia="zh-CN"/>
        </w:rPr>
        <w:t xml:space="preserve">considered as advantages of this approach </w:t>
      </w:r>
      <w:r w:rsidR="009D11F3" w:rsidRPr="00E643A5">
        <w:rPr>
          <w:highlight w:val="yellow"/>
        </w:rPr>
        <w:fldChar w:fldCharType="begin"/>
      </w:r>
      <w:r w:rsidR="009D11F3" w:rsidRPr="00E643A5">
        <w:rPr>
          <w:highlight w:val="yellow"/>
        </w:rPr>
        <w:instrText xml:space="preserve"> ADDIN ZOTERO_ITEM CSL_CITATION {"citationID":"V5WHHvFs","properties":{"formattedCitation":"(Tadesse {\\i{}et al.} 2020)","plainCitation":"(Tadesse et al. 2020)","noteIndex":0},"citationItems":[{"id":115,"uris":["http://zotero.org/users/14292551/items/IVYMY7J9"],"itemData":{"id":115,"type":"article-journal","container-title":"Food Policy","DOI":"https://doi.org/10.1016/j.foodpol.2020.101862","ISSN":"0306-9192","page":"101862","title":"Biases in self-reported food insecurity measurement: A list experiment approach","volume":"92","author":[{"family":"Tadesse","given":"Getaw"},{"family":"Abate","given":"Gashaw T."},{"family":"Zewdie","given":"Tadiwos"}],"issued":{"date-parts":[["2020"]]}}}],"schema":"https://github.com/citation-style-language/schema/raw/master/csl-citation.json"} </w:instrText>
      </w:r>
      <w:r w:rsidR="009D11F3" w:rsidRPr="00E643A5">
        <w:rPr>
          <w:highlight w:val="yellow"/>
        </w:rPr>
        <w:fldChar w:fldCharType="separate"/>
      </w:r>
      <w:r w:rsidR="009D11F3" w:rsidRPr="00E643A5">
        <w:rPr>
          <w:highlight w:val="yellow"/>
        </w:rPr>
        <w:t xml:space="preserve">(Tadesse </w:t>
      </w:r>
      <w:r w:rsidR="009D11F3" w:rsidRPr="00E643A5">
        <w:rPr>
          <w:i/>
          <w:iCs/>
          <w:highlight w:val="yellow"/>
        </w:rPr>
        <w:t>et al.</w:t>
      </w:r>
      <w:r w:rsidR="009D11F3" w:rsidRPr="00E643A5">
        <w:rPr>
          <w:highlight w:val="yellow"/>
        </w:rPr>
        <w:t xml:space="preserve"> 2020)</w:t>
      </w:r>
      <w:r w:rsidR="009D11F3" w:rsidRPr="00E643A5">
        <w:rPr>
          <w:highlight w:val="yellow"/>
        </w:rPr>
        <w:fldChar w:fldCharType="end"/>
      </w:r>
      <w:r w:rsidR="009D11F3" w:rsidRPr="00E643A5">
        <w:rPr>
          <w:rFonts w:hint="eastAsia"/>
          <w:highlight w:val="yellow"/>
          <w:lang w:eastAsia="zh-CN"/>
        </w:rPr>
        <w:t>.</w:t>
      </w:r>
      <w:r w:rsidR="009D11F3">
        <w:rPr>
          <w:rFonts w:hint="eastAsia"/>
          <w:lang w:eastAsia="zh-CN"/>
        </w:rPr>
        <w:t xml:space="preserve"> </w:t>
      </w:r>
      <w:r>
        <w:rPr>
          <w:rFonts w:hint="eastAsia"/>
          <w:lang w:eastAsia="zh-CN"/>
        </w:rPr>
        <w:t>...</w:t>
      </w:r>
      <w:r w:rsidR="009D11F3" w:rsidRPr="00B2155C">
        <w:rPr>
          <w:lang w:eastAsia="zh-CN"/>
        </w:rPr>
        <w:t xml:space="preserve"> </w:t>
      </w:r>
    </w:p>
    <w:p w14:paraId="719FA452" w14:textId="77777777" w:rsidR="00847175" w:rsidRPr="00847175" w:rsidRDefault="00847175" w:rsidP="00DD4686">
      <w:pPr>
        <w:spacing w:line="240" w:lineRule="auto"/>
        <w:ind w:left="720"/>
        <w:rPr>
          <w:rFonts w:ascii="Times New Roman" w:eastAsia="DengXian" w:hAnsi="Times New Roman" w:cs="Times New Roman"/>
          <w:i/>
          <w:kern w:val="0"/>
          <w14:ligatures w14:val="none"/>
        </w:rPr>
      </w:pPr>
    </w:p>
    <w:p w14:paraId="55D18496" w14:textId="77777777" w:rsidR="00425A1B" w:rsidRDefault="00425A1B" w:rsidP="00963287">
      <w:pPr>
        <w:spacing w:line="240" w:lineRule="auto"/>
        <w:rPr>
          <w:rFonts w:eastAsia="DengXian"/>
        </w:rPr>
      </w:pPr>
    </w:p>
    <w:p w14:paraId="0B9AD412" w14:textId="77777777" w:rsidR="001866FC" w:rsidRPr="001866FC" w:rsidRDefault="001866FC" w:rsidP="00963287">
      <w:pPr>
        <w:spacing w:line="240" w:lineRule="auto"/>
        <w:rPr>
          <w:rFonts w:eastAsia="DengXian"/>
        </w:rPr>
      </w:pPr>
    </w:p>
    <w:p w14:paraId="77651453" w14:textId="506BE232" w:rsidR="00722998" w:rsidRDefault="009C2200" w:rsidP="00963287">
      <w:pPr>
        <w:spacing w:line="240" w:lineRule="auto"/>
      </w:pPr>
      <w:r w:rsidRPr="009C2200">
        <w:br/>
      </w:r>
      <w:r w:rsidR="00290C51">
        <w:t xml:space="preserve">(3) </w:t>
      </w:r>
      <w:r w:rsidRPr="009C2200">
        <w:t xml:space="preserve">In Section 2, while </w:t>
      </w:r>
      <w:r w:rsidRPr="00577CE2">
        <w:t>interviews and focus groups do indeed</w:t>
      </w:r>
      <w:r w:rsidRPr="009C2200">
        <w:t xml:space="preserve"> face challenges such as reliability, objectivity, and recall bias, this is true, it's important to also </w:t>
      </w:r>
      <w:r w:rsidRPr="00577CE2">
        <w:t xml:space="preserve">mention the biases and inaccuracies associated with primary and secondary </w:t>
      </w:r>
      <w:r w:rsidRPr="00A17589">
        <w:t>GPS data</w:t>
      </w:r>
      <w:r w:rsidRPr="00577CE2">
        <w:t>, which</w:t>
      </w:r>
      <w:r w:rsidRPr="009C2200">
        <w:t xml:space="preserve"> can often be </w:t>
      </w:r>
      <w:r w:rsidRPr="00A17589">
        <w:t>more significant than those in traditional qualitative methods</w:t>
      </w:r>
      <w:r w:rsidRPr="009C2200">
        <w:t xml:space="preserve">. </w:t>
      </w:r>
      <w:r w:rsidRPr="00A17589">
        <w:t>Primary GPS data</w:t>
      </w:r>
      <w:r w:rsidRPr="009C2200">
        <w:t xml:space="preserve"> may suffer from sampling bias, over-representing individuals who frequently use smartphones or GPS-enabled devices, and missing data when devices are turned off or not carried. </w:t>
      </w:r>
      <w:r w:rsidRPr="00A17589">
        <w:t>Secondary</w:t>
      </w:r>
      <w:r w:rsidRPr="009C2200">
        <w:t xml:space="preserve"> GPS data can be affected by aggregation bias, inconsistencies due to varying device quality, and loss of detail through anonymization. Additionally, GPS data may have limitations in urban environments (e.g., urban canyon effect) and often lacks context for why specific locations are visited. While you have addressed some of these points in discussion section, it would be beneficial to provide a brief and </w:t>
      </w:r>
      <w:r w:rsidRPr="00A17589">
        <w:t>balanced discussion</w:t>
      </w:r>
      <w:r w:rsidRPr="009C2200">
        <w:t xml:space="preserve"> of the pros and cons of both types of datasets within </w:t>
      </w:r>
      <w:r w:rsidRPr="00A17589">
        <w:t>this section</w:t>
      </w:r>
      <w:r w:rsidRPr="009C2200">
        <w:t>.</w:t>
      </w:r>
    </w:p>
    <w:p w14:paraId="12ABC503" w14:textId="519F11B0" w:rsidR="00722998" w:rsidRPr="009E1F9D" w:rsidRDefault="00762878" w:rsidP="006114A1">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appreciate your comments on expanding the discussion regarding the biases and inaccuracies associated with GPS data in </w:t>
      </w:r>
      <w:r w:rsidRPr="009E1F9D">
        <w:rPr>
          <w:rFonts w:ascii="Times New Roman" w:hAnsi="Times New Roman" w:cs="Times New Roman"/>
          <w:i/>
          <w:iCs/>
          <w:color w:val="0F9ED5" w:themeColor="accent4"/>
        </w:rPr>
        <w:t>Literature Review</w:t>
      </w:r>
      <w:r w:rsidRPr="009E1F9D">
        <w:rPr>
          <w:rFonts w:ascii="Times New Roman" w:hAnsi="Times New Roman" w:cs="Times New Roman"/>
          <w:color w:val="0F9ED5" w:themeColor="accent4"/>
        </w:rPr>
        <w:t>. In response, we have made the following revisions:</w:t>
      </w:r>
    </w:p>
    <w:p w14:paraId="6F8E8EFB" w14:textId="4F077BF5" w:rsidR="00396489" w:rsidRPr="00396489" w:rsidRDefault="00396489" w:rsidP="008A2BC8">
      <w:pPr>
        <w:pStyle w:val="ListParagraph"/>
        <w:numPr>
          <w:ilvl w:val="1"/>
          <w:numId w:val="1"/>
        </w:numPr>
        <w:spacing w:line="240" w:lineRule="auto"/>
        <w:jc w:val="both"/>
        <w:rPr>
          <w:rFonts w:ascii="Times New Roman" w:hAnsi="Times New Roman" w:cs="Times New Roman"/>
          <w:color w:val="0F9ED5" w:themeColor="accent4"/>
        </w:rPr>
      </w:pPr>
      <w:r w:rsidRPr="00396489">
        <w:rPr>
          <w:rFonts w:ascii="Times New Roman" w:eastAsia="DengXian" w:hAnsi="Times New Roman" w:cs="Times New Roman"/>
          <w:color w:val="0F9ED5" w:themeColor="accent4"/>
        </w:rPr>
        <w:t xml:space="preserve">We </w:t>
      </w:r>
      <w:del w:id="15" w:author="Luyu Liu" w:date="2024-10-03T21:10:00Z" w16du:dateUtc="2024-10-04T02:10:00Z">
        <w:r w:rsidRPr="00396489" w:rsidDel="007252AD">
          <w:rPr>
            <w:rFonts w:ascii="Times New Roman" w:eastAsia="DengXian" w:hAnsi="Times New Roman" w:cs="Times New Roman"/>
            <w:color w:val="0F9ED5" w:themeColor="accent4"/>
          </w:rPr>
          <w:delText xml:space="preserve">have </w:delText>
        </w:r>
      </w:del>
      <w:r w:rsidRPr="00396489">
        <w:rPr>
          <w:rFonts w:ascii="Times New Roman" w:eastAsia="DengXian" w:hAnsi="Times New Roman" w:cs="Times New Roman"/>
          <w:color w:val="0F9ED5" w:themeColor="accent4"/>
        </w:rPr>
        <w:t xml:space="preserve">added a discussion on </w:t>
      </w:r>
      <w:r w:rsidR="005F20A3" w:rsidRPr="00396489">
        <w:rPr>
          <w:rFonts w:ascii="Times New Roman" w:eastAsia="DengXian" w:hAnsi="Times New Roman" w:cs="Times New Roman"/>
          <w:color w:val="0F9ED5" w:themeColor="accent4"/>
        </w:rPr>
        <w:t xml:space="preserve">ecological fallacy </w:t>
      </w:r>
      <w:r w:rsidR="005F20A3">
        <w:rPr>
          <w:rFonts w:ascii="Times New Roman" w:eastAsia="DengXian" w:hAnsi="Times New Roman" w:cs="Times New Roman" w:hint="eastAsia"/>
          <w:color w:val="0F9ED5" w:themeColor="accent4"/>
        </w:rPr>
        <w:t xml:space="preserve">and </w:t>
      </w:r>
      <w:r w:rsidRPr="00396489">
        <w:rPr>
          <w:rFonts w:ascii="Times New Roman" w:eastAsia="DengXian" w:hAnsi="Times New Roman" w:cs="Times New Roman"/>
          <w:color w:val="0F9ED5" w:themeColor="accent4"/>
        </w:rPr>
        <w:t xml:space="preserve">environmental factors influencing </w:t>
      </w:r>
      <w:r>
        <w:rPr>
          <w:rFonts w:ascii="Times New Roman" w:eastAsia="DengXian" w:hAnsi="Times New Roman" w:cs="Times New Roman" w:hint="eastAsia"/>
          <w:color w:val="0F9ED5" w:themeColor="accent4"/>
        </w:rPr>
        <w:t>GPS data</w:t>
      </w:r>
      <w:r w:rsidRPr="00396489">
        <w:rPr>
          <w:rFonts w:ascii="Times New Roman" w:eastAsia="DengXian" w:hAnsi="Times New Roman" w:cs="Times New Roman"/>
          <w:color w:val="0F9ED5" w:themeColor="accent4"/>
        </w:rPr>
        <w:t xml:space="preserve"> quality in Section 2.3.1.</w:t>
      </w:r>
    </w:p>
    <w:p w14:paraId="4A0B773F" w14:textId="4023B101" w:rsidR="00FB288C" w:rsidRPr="00FB288C" w:rsidRDefault="007252AD" w:rsidP="008A2BC8">
      <w:pPr>
        <w:pStyle w:val="ListParagraph"/>
        <w:numPr>
          <w:ilvl w:val="1"/>
          <w:numId w:val="1"/>
        </w:numPr>
        <w:spacing w:line="240" w:lineRule="auto"/>
        <w:jc w:val="both"/>
        <w:rPr>
          <w:rFonts w:ascii="Times New Roman" w:hAnsi="Times New Roman" w:cs="Times New Roman"/>
          <w:color w:val="0F9ED5" w:themeColor="accent4"/>
        </w:rPr>
      </w:pPr>
      <w:ins w:id="16" w:author="Luyu Liu" w:date="2024-10-03T21:09:00Z" w16du:dateUtc="2024-10-04T02:09:00Z">
        <w:r>
          <w:rPr>
            <w:rFonts w:ascii="Times New Roman" w:eastAsia="DengXian" w:hAnsi="Times New Roman" w:cs="Times New Roman"/>
            <w:color w:val="0F9ED5" w:themeColor="accent4"/>
          </w:rPr>
          <w:t xml:space="preserve">We addressed the </w:t>
        </w:r>
      </w:ins>
      <w:del w:id="17" w:author="Luyu Liu" w:date="2024-10-03T21:09:00Z" w16du:dateUtc="2024-10-04T02:09:00Z">
        <w:r w:rsidR="00FB288C" w:rsidDel="007252AD">
          <w:rPr>
            <w:rFonts w:ascii="Times New Roman" w:eastAsia="DengXian" w:hAnsi="Times New Roman" w:cs="Times New Roman"/>
            <w:color w:val="0F9ED5" w:themeColor="accent4"/>
          </w:rPr>
          <w:delText>The</w:delText>
        </w:r>
        <w:r w:rsidR="00FB288C" w:rsidRPr="00FB288C" w:rsidDel="007252AD">
          <w:rPr>
            <w:rFonts w:ascii="Times New Roman" w:eastAsia="DengXian" w:hAnsi="Times New Roman" w:cs="Times New Roman"/>
            <w:color w:val="0F9ED5" w:themeColor="accent4"/>
          </w:rPr>
          <w:delText xml:space="preserve"> </w:delText>
        </w:r>
      </w:del>
      <w:r w:rsidR="00FB288C" w:rsidRPr="00FB288C">
        <w:rPr>
          <w:rFonts w:ascii="Times New Roman" w:eastAsia="DengXian" w:hAnsi="Times New Roman" w:cs="Times New Roman"/>
          <w:color w:val="0F9ED5" w:themeColor="accent4"/>
        </w:rPr>
        <w:t>comment regarding behavioral biases</w:t>
      </w:r>
      <w:ins w:id="18" w:author="Luyu Liu" w:date="2024-10-03T21:08:00Z" w16du:dateUtc="2024-10-04T02:08:00Z">
        <w:r>
          <w:rPr>
            <w:rFonts w:ascii="Times New Roman" w:eastAsia="DengXian" w:hAnsi="Times New Roman" w:cs="Times New Roman"/>
            <w:color w:val="0F9ED5" w:themeColor="accent4"/>
          </w:rPr>
          <w:t xml:space="preserve">, which stem </w:t>
        </w:r>
      </w:ins>
      <w:del w:id="19" w:author="Luyu Liu" w:date="2024-10-03T21:08:00Z" w16du:dateUtc="2024-10-04T02:08:00Z">
        <w:r w:rsidR="00FB288C" w:rsidRPr="00FB288C" w:rsidDel="007252AD">
          <w:rPr>
            <w:rFonts w:ascii="Times New Roman" w:eastAsia="DengXian" w:hAnsi="Times New Roman" w:cs="Times New Roman"/>
            <w:color w:val="0F9ED5" w:themeColor="accent4"/>
          </w:rPr>
          <w:delText xml:space="preserve">—stemming </w:delText>
        </w:r>
      </w:del>
      <w:r w:rsidR="00FB288C" w:rsidRPr="00FB288C">
        <w:rPr>
          <w:rFonts w:ascii="Times New Roman" w:eastAsia="DengXian" w:hAnsi="Times New Roman" w:cs="Times New Roman"/>
          <w:color w:val="0F9ED5" w:themeColor="accent4"/>
        </w:rPr>
        <w:t>from both intrinsic factors (select</w:t>
      </w:r>
      <w:r w:rsidR="00BA3605">
        <w:rPr>
          <w:rFonts w:ascii="Times New Roman" w:eastAsia="DengXian" w:hAnsi="Times New Roman" w:cs="Times New Roman" w:hint="eastAsia"/>
          <w:color w:val="0F9ED5" w:themeColor="accent4"/>
        </w:rPr>
        <w:t>ively</w:t>
      </w:r>
      <w:r w:rsidR="00FB288C" w:rsidRPr="00FB288C">
        <w:rPr>
          <w:rFonts w:ascii="Times New Roman" w:eastAsia="DengXian" w:hAnsi="Times New Roman" w:cs="Times New Roman"/>
          <w:color w:val="0F9ED5" w:themeColor="accent4"/>
        </w:rPr>
        <w:t xml:space="preserve"> </w:t>
      </w:r>
      <w:r w:rsidR="00BA3605">
        <w:rPr>
          <w:rFonts w:ascii="Times New Roman" w:eastAsia="DengXian" w:hAnsi="Times New Roman" w:cs="Times New Roman" w:hint="eastAsia"/>
          <w:color w:val="0F9ED5" w:themeColor="accent4"/>
        </w:rPr>
        <w:t>carry/turn-on devices</w:t>
      </w:r>
      <w:r w:rsidR="00FB288C" w:rsidRPr="00FB288C">
        <w:rPr>
          <w:rFonts w:ascii="Times New Roman" w:eastAsia="DengXian" w:hAnsi="Times New Roman" w:cs="Times New Roman"/>
          <w:color w:val="0F9ED5" w:themeColor="accent4"/>
        </w:rPr>
        <w:t>) and external factors (urban/rural</w:t>
      </w:r>
      <w:r w:rsidR="00996A9F">
        <w:rPr>
          <w:rFonts w:ascii="Times New Roman" w:eastAsia="DengXian" w:hAnsi="Times New Roman" w:cs="Times New Roman" w:hint="eastAsia"/>
          <w:color w:val="0F9ED5" w:themeColor="accent4"/>
        </w:rPr>
        <w:t xml:space="preserve"> foodscape</w:t>
      </w:r>
      <w:ins w:id="20" w:author="Luyu Liu" w:date="2024-10-03T21:09:00Z" w16du:dateUtc="2024-10-04T02:09:00Z">
        <w:r>
          <w:rPr>
            <w:rFonts w:ascii="Times New Roman" w:eastAsia="DengXian" w:hAnsi="Times New Roman" w:cs="Times New Roman"/>
            <w:color w:val="0F9ED5" w:themeColor="accent4"/>
          </w:rPr>
          <w:t>). We discussed</w:t>
        </w:r>
      </w:ins>
      <w:del w:id="21" w:author="Luyu Liu" w:date="2024-10-03T21:09:00Z" w16du:dateUtc="2024-10-04T02:09:00Z">
        <w:r w:rsidR="00FB288C" w:rsidRPr="00FB288C" w:rsidDel="007252AD">
          <w:rPr>
            <w:rFonts w:ascii="Times New Roman" w:eastAsia="DengXian" w:hAnsi="Times New Roman" w:cs="Times New Roman"/>
            <w:color w:val="0F9ED5" w:themeColor="accent4"/>
          </w:rPr>
          <w:delText>)—prompted us to reflect on</w:delText>
        </w:r>
      </w:del>
      <w:r w:rsidR="00FB288C" w:rsidRPr="00FB288C">
        <w:rPr>
          <w:rFonts w:ascii="Times New Roman" w:eastAsia="DengXian" w:hAnsi="Times New Roman" w:cs="Times New Roman"/>
          <w:color w:val="0F9ED5" w:themeColor="accent4"/>
        </w:rPr>
        <w:t xml:space="preserve"> the existence of </w:t>
      </w:r>
      <w:del w:id="22" w:author="Luyu Liu" w:date="2024-10-03T21:11:00Z" w16du:dateUtc="2024-10-04T02:11:00Z">
        <w:r w:rsidR="00996A9F" w:rsidRPr="00FB288C" w:rsidDel="007252AD">
          <w:rPr>
            <w:rFonts w:ascii="Times New Roman" w:eastAsia="DengXian" w:hAnsi="Times New Roman" w:cs="Times New Roman"/>
            <w:color w:val="0F9ED5" w:themeColor="accent4"/>
          </w:rPr>
          <w:delText xml:space="preserve">SDMB </w:delText>
        </w:r>
      </w:del>
      <w:ins w:id="23" w:author="Luyu Liu" w:date="2024-10-03T21:11:00Z" w16du:dateUtc="2024-10-04T02:11:00Z">
        <w:r>
          <w:rPr>
            <w:rFonts w:ascii="Times New Roman" w:eastAsia="DengXian" w:hAnsi="Times New Roman" w:cs="Times New Roman"/>
            <w:color w:val="0F9ED5" w:themeColor="accent4"/>
          </w:rPr>
          <w:t xml:space="preserve">Selective Daily Mobility Bias (SDMB) </w:t>
        </w:r>
      </w:ins>
      <w:r w:rsidR="00FB288C" w:rsidRPr="00FB288C">
        <w:rPr>
          <w:rFonts w:ascii="Times New Roman" w:eastAsia="DengXian" w:hAnsi="Times New Roman" w:cs="Times New Roman"/>
          <w:color w:val="0F9ED5" w:themeColor="accent4"/>
        </w:rPr>
        <w:t xml:space="preserve">as a </w:t>
      </w:r>
      <w:r w:rsidR="00FB288C" w:rsidRPr="00996A9F">
        <w:rPr>
          <w:rFonts w:ascii="Times New Roman" w:eastAsia="DengXian" w:hAnsi="Times New Roman" w:cs="Times New Roman"/>
          <w:i/>
          <w:iCs/>
          <w:color w:val="0F9ED5" w:themeColor="accent4"/>
        </w:rPr>
        <w:t>common challenge</w:t>
      </w:r>
      <w:r w:rsidR="00FB288C" w:rsidRPr="00FB288C">
        <w:rPr>
          <w:rFonts w:ascii="Times New Roman" w:eastAsia="DengXian" w:hAnsi="Times New Roman" w:cs="Times New Roman"/>
          <w:color w:val="0F9ED5" w:themeColor="accent4"/>
        </w:rPr>
        <w:t xml:space="preserve"> for any tracking studies</w:t>
      </w:r>
      <w:r w:rsidR="00996A9F">
        <w:rPr>
          <w:rFonts w:ascii="Times New Roman" w:eastAsia="DengXian" w:hAnsi="Times New Roman" w:cs="Times New Roman" w:hint="eastAsia"/>
          <w:color w:val="0F9ED5" w:themeColor="accent4"/>
        </w:rPr>
        <w:t xml:space="preserve">, </w:t>
      </w:r>
      <w:r w:rsidR="00996A9F" w:rsidRPr="00FB288C">
        <w:rPr>
          <w:rFonts w:ascii="Times New Roman" w:eastAsia="DengXian" w:hAnsi="Times New Roman" w:cs="Times New Roman"/>
          <w:color w:val="0F9ED5" w:themeColor="accent4"/>
        </w:rPr>
        <w:t>not just for secondary GPS data</w:t>
      </w:r>
      <w:r w:rsidR="00FB288C" w:rsidRPr="00FB288C">
        <w:rPr>
          <w:rFonts w:ascii="Times New Roman" w:eastAsia="DengXian" w:hAnsi="Times New Roman" w:cs="Times New Roman"/>
          <w:color w:val="0F9ED5" w:themeColor="accent4"/>
        </w:rPr>
        <w:t>.</w:t>
      </w:r>
      <w:ins w:id="24" w:author="Luyu Liu" w:date="2024-10-03T21:09:00Z" w16du:dateUtc="2024-10-04T02:09:00Z">
        <w:r>
          <w:rPr>
            <w:rFonts w:ascii="Times New Roman" w:eastAsia="DengXian" w:hAnsi="Times New Roman" w:cs="Times New Roman"/>
            <w:color w:val="0F9ED5" w:themeColor="accent4"/>
          </w:rPr>
          <w:t xml:space="preserve"> </w:t>
        </w:r>
      </w:ins>
      <w:del w:id="25" w:author="Luyu Liu" w:date="2024-10-03T21:09:00Z" w16du:dateUtc="2024-10-04T02:09:00Z">
        <w:r w:rsidR="00FB288C" w:rsidRPr="00FB288C" w:rsidDel="007252AD">
          <w:rPr>
            <w:rFonts w:ascii="Times New Roman" w:eastAsia="DengXian" w:hAnsi="Times New Roman" w:cs="Times New Roman"/>
            <w:color w:val="0F9ED5" w:themeColor="accent4"/>
          </w:rPr>
          <w:delText xml:space="preserve"> </w:delText>
        </w:r>
        <w:r w:rsidR="00996A9F" w:rsidDel="007252AD">
          <w:rPr>
            <w:rFonts w:ascii="Times New Roman" w:eastAsia="DengXian" w:hAnsi="Times New Roman" w:cs="Times New Roman" w:hint="eastAsia"/>
            <w:color w:val="0F9ED5" w:themeColor="accent4"/>
          </w:rPr>
          <w:delText>So</w:delText>
        </w:r>
        <w:r w:rsidR="00FB288C" w:rsidRPr="00FB288C" w:rsidDel="007252AD">
          <w:rPr>
            <w:rFonts w:ascii="Times New Roman" w:eastAsia="DengXian" w:hAnsi="Times New Roman" w:cs="Times New Roman"/>
            <w:color w:val="0F9ED5" w:themeColor="accent4"/>
          </w:rPr>
          <w:delText xml:space="preserve">, </w:delText>
        </w:r>
      </w:del>
      <w:ins w:id="26" w:author="Luyu Liu" w:date="2024-10-03T21:09:00Z" w16du:dateUtc="2024-10-04T02:09:00Z">
        <w:r>
          <w:rPr>
            <w:rFonts w:ascii="Times New Roman" w:eastAsia="DengXian" w:hAnsi="Times New Roman" w:cs="Times New Roman"/>
            <w:color w:val="0F9ED5" w:themeColor="accent4"/>
          </w:rPr>
          <w:t>W</w:t>
        </w:r>
      </w:ins>
      <w:del w:id="27" w:author="Luyu Liu" w:date="2024-10-03T21:09:00Z" w16du:dateUtc="2024-10-04T02:09:00Z">
        <w:r w:rsidR="00FB288C" w:rsidRPr="00FB288C" w:rsidDel="007252AD">
          <w:rPr>
            <w:rFonts w:ascii="Times New Roman" w:eastAsia="DengXian" w:hAnsi="Times New Roman" w:cs="Times New Roman"/>
            <w:color w:val="0F9ED5" w:themeColor="accent4"/>
          </w:rPr>
          <w:delText>w</w:delText>
        </w:r>
      </w:del>
      <w:r w:rsidR="00FB288C" w:rsidRPr="00FB288C">
        <w:rPr>
          <w:rFonts w:ascii="Times New Roman" w:eastAsia="DengXian" w:hAnsi="Times New Roman" w:cs="Times New Roman"/>
          <w:color w:val="0F9ED5" w:themeColor="accent4"/>
        </w:rPr>
        <w:t>e moved the discussion on SDMB</w:t>
      </w:r>
      <w:r w:rsidR="00B90588" w:rsidRPr="00B90588">
        <w:rPr>
          <w:rFonts w:ascii="Times New Roman" w:eastAsia="DengXian" w:hAnsi="Times New Roman" w:cs="Times New Roman"/>
          <w:color w:val="0F9ED5" w:themeColor="accent4"/>
        </w:rPr>
        <w:t xml:space="preserve"> </w:t>
      </w:r>
      <w:r w:rsidR="00B90588" w:rsidRPr="00FB288C">
        <w:rPr>
          <w:rFonts w:ascii="Times New Roman" w:eastAsia="DengXian" w:hAnsi="Times New Roman" w:cs="Times New Roman"/>
          <w:color w:val="0F9ED5" w:themeColor="accent4"/>
        </w:rPr>
        <w:t>earlier</w:t>
      </w:r>
      <w:r w:rsidR="00FB288C" w:rsidRPr="00FB288C">
        <w:rPr>
          <w:rFonts w:ascii="Times New Roman" w:eastAsia="DengXian" w:hAnsi="Times New Roman" w:cs="Times New Roman"/>
          <w:color w:val="0F9ED5" w:themeColor="accent4"/>
        </w:rPr>
        <w:t xml:space="preserve"> to </w:t>
      </w:r>
      <w:r w:rsidR="005F20A3" w:rsidRPr="00396489">
        <w:rPr>
          <w:rFonts w:ascii="Times New Roman" w:eastAsia="DengXian" w:hAnsi="Times New Roman" w:cs="Times New Roman"/>
          <w:color w:val="0F9ED5" w:themeColor="accent4"/>
        </w:rPr>
        <w:t xml:space="preserve">Section </w:t>
      </w:r>
      <w:r w:rsidR="00E9629E">
        <w:rPr>
          <w:rFonts w:ascii="Times New Roman" w:eastAsia="DengXian" w:hAnsi="Times New Roman" w:cs="Times New Roman" w:hint="eastAsia"/>
          <w:color w:val="0F9ED5" w:themeColor="accent4"/>
        </w:rPr>
        <w:t>2.3.1</w:t>
      </w:r>
      <w:r w:rsidR="00396489">
        <w:rPr>
          <w:rFonts w:ascii="Times New Roman" w:eastAsia="DengXian" w:hAnsi="Times New Roman" w:cs="Times New Roman" w:hint="eastAsia"/>
          <w:color w:val="0F9ED5" w:themeColor="accent4"/>
        </w:rPr>
        <w:t xml:space="preserve"> </w:t>
      </w:r>
      <w:r w:rsidR="00FB288C" w:rsidRPr="00FB288C">
        <w:rPr>
          <w:rFonts w:ascii="Times New Roman" w:eastAsia="DengXian" w:hAnsi="Times New Roman" w:cs="Times New Roman"/>
          <w:color w:val="0F9ED5" w:themeColor="accent4"/>
        </w:rPr>
        <w:t>and expanded on this topic.</w:t>
      </w:r>
    </w:p>
    <w:p w14:paraId="26F509C0" w14:textId="70362824" w:rsidR="008A2BC8" w:rsidRPr="009E1F9D" w:rsidRDefault="00171C4B" w:rsidP="008A2BC8">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w:t>
      </w:r>
      <w:r w:rsidR="00AB6875">
        <w:rPr>
          <w:rFonts w:ascii="Times New Roman" w:eastAsia="DengXian" w:hAnsi="Times New Roman" w:cs="Times New Roman" w:hint="eastAsia"/>
          <w:color w:val="0F9ED5" w:themeColor="accent4"/>
        </w:rPr>
        <w:t>agree</w:t>
      </w:r>
      <w:r w:rsidRPr="009E1F9D">
        <w:rPr>
          <w:rFonts w:ascii="Times New Roman" w:hAnsi="Times New Roman" w:cs="Times New Roman"/>
          <w:color w:val="0F9ED5" w:themeColor="accent4"/>
        </w:rPr>
        <w:t xml:space="preserve"> that the sampling biases (over-representation of smartphone users</w:t>
      </w:r>
      <w:r w:rsidR="00F80822">
        <w:rPr>
          <w:rFonts w:ascii="Times New Roman" w:eastAsia="DengXian" w:hAnsi="Times New Roman" w:cs="Times New Roman" w:hint="eastAsia"/>
          <w:color w:val="0F9ED5" w:themeColor="accent4"/>
        </w:rPr>
        <w:t xml:space="preserve">, </w:t>
      </w:r>
      <w:r w:rsidR="00F80822">
        <w:rPr>
          <w:rFonts w:ascii="Times New Roman" w:eastAsia="DengXian" w:hAnsi="Times New Roman" w:cs="Times New Roman"/>
          <w:color w:val="0F9ED5" w:themeColor="accent4"/>
        </w:rPr>
        <w:t>spatial</w:t>
      </w:r>
      <w:r w:rsidR="00F80822">
        <w:rPr>
          <w:rFonts w:ascii="Times New Roman" w:eastAsia="DengXian" w:hAnsi="Times New Roman" w:cs="Times New Roman" w:hint="eastAsia"/>
          <w:color w:val="0F9ED5" w:themeColor="accent4"/>
        </w:rPr>
        <w:t xml:space="preserve"> and temporal coverage)</w:t>
      </w:r>
      <w:r w:rsidR="00267FEF">
        <w:rPr>
          <w:rFonts w:ascii="Times New Roman" w:eastAsia="DengXian" w:hAnsi="Times New Roman" w:cs="Times New Roman" w:hint="eastAsia"/>
          <w:color w:val="0F9ED5" w:themeColor="accent4"/>
        </w:rPr>
        <w:t>,</w:t>
      </w:r>
      <w:r w:rsidR="00F80822">
        <w:rPr>
          <w:rFonts w:ascii="Times New Roman" w:eastAsia="DengXian" w:hAnsi="Times New Roman" w:cs="Times New Roman" w:hint="eastAsia"/>
          <w:color w:val="0F9ED5" w:themeColor="accent4"/>
        </w:rPr>
        <w:t xml:space="preserve"> </w:t>
      </w:r>
      <w:r w:rsidRPr="009E1F9D">
        <w:rPr>
          <w:rFonts w:ascii="Times New Roman" w:hAnsi="Times New Roman" w:cs="Times New Roman"/>
          <w:color w:val="0F9ED5" w:themeColor="accent4"/>
        </w:rPr>
        <w:t xml:space="preserve">aggregation from varying quality devices and the lack of contextual information are </w:t>
      </w:r>
      <w:r w:rsidR="00AB6875">
        <w:rPr>
          <w:rFonts w:ascii="Times New Roman" w:eastAsia="DengXian" w:hAnsi="Times New Roman" w:cs="Times New Roman" w:hint="eastAsia"/>
          <w:color w:val="0F9ED5" w:themeColor="accent4"/>
        </w:rPr>
        <w:t>important</w:t>
      </w:r>
      <w:r w:rsidR="00877083">
        <w:rPr>
          <w:rFonts w:ascii="Times New Roman" w:eastAsia="DengXian" w:hAnsi="Times New Roman" w:cs="Times New Roman" w:hint="eastAsia"/>
          <w:color w:val="0F9ED5" w:themeColor="accent4"/>
        </w:rPr>
        <w:t xml:space="preserve"> limitations</w:t>
      </w:r>
      <w:r w:rsidR="00AB6875">
        <w:rPr>
          <w:rFonts w:ascii="Times New Roman" w:eastAsia="DengXian" w:hAnsi="Times New Roman" w:cs="Times New Roman" w:hint="eastAsia"/>
          <w:color w:val="0F9ED5" w:themeColor="accent4"/>
        </w:rPr>
        <w:t xml:space="preserve">. </w:t>
      </w:r>
      <w:r w:rsidR="00FF5F34" w:rsidRPr="00FF5F34">
        <w:rPr>
          <w:rFonts w:ascii="Times New Roman" w:eastAsia="DengXian" w:hAnsi="Times New Roman" w:cs="Times New Roman"/>
          <w:color w:val="0F9ED5" w:themeColor="accent4"/>
        </w:rPr>
        <w:t>However</w:t>
      </w:r>
      <w:r w:rsidR="00FF5F34">
        <w:rPr>
          <w:rFonts w:ascii="Times New Roman" w:eastAsia="DengXian" w:hAnsi="Times New Roman" w:cs="Times New Roman" w:hint="eastAsia"/>
          <w:color w:val="0F9ED5" w:themeColor="accent4"/>
        </w:rPr>
        <w:t xml:space="preserve">, </w:t>
      </w:r>
      <w:r w:rsidR="00AB6875">
        <w:rPr>
          <w:rFonts w:ascii="Times New Roman" w:eastAsia="DengXian" w:hAnsi="Times New Roman" w:cs="Times New Roman" w:hint="eastAsia"/>
          <w:color w:val="0F9ED5" w:themeColor="accent4"/>
        </w:rPr>
        <w:t xml:space="preserve">we </w:t>
      </w:r>
      <w:r w:rsidR="00AB6875">
        <w:rPr>
          <w:rFonts w:ascii="Times New Roman" w:eastAsia="DengXian" w:hAnsi="Times New Roman" w:cs="Times New Roman"/>
          <w:color w:val="0F9ED5" w:themeColor="accent4"/>
        </w:rPr>
        <w:t>believe</w:t>
      </w:r>
      <w:r w:rsidR="00AB6875">
        <w:rPr>
          <w:rFonts w:ascii="Times New Roman" w:eastAsia="DengXian" w:hAnsi="Times New Roman" w:cs="Times New Roman" w:hint="eastAsia"/>
          <w:color w:val="0F9ED5" w:themeColor="accent4"/>
        </w:rPr>
        <w:t xml:space="preserve"> </w:t>
      </w:r>
      <w:r w:rsidR="00EB2F2D" w:rsidRPr="00EB2F2D">
        <w:rPr>
          <w:rFonts w:ascii="Times New Roman" w:eastAsia="DengXian" w:hAnsi="Times New Roman" w:cs="Times New Roman"/>
          <w:color w:val="0F9ED5" w:themeColor="accent4"/>
        </w:rPr>
        <w:t xml:space="preserve">these issues </w:t>
      </w:r>
      <w:r w:rsidR="00EB2F2D" w:rsidRPr="00EB2F2D">
        <w:rPr>
          <w:rFonts w:ascii="Times New Roman" w:eastAsia="DengXian" w:hAnsi="Times New Roman" w:cs="Times New Roman"/>
          <w:color w:val="0F9ED5" w:themeColor="accent4"/>
        </w:rPr>
        <w:lastRenderedPageBreak/>
        <w:t>are more pronounced in secondary GPS data. In primary GPS studies, participants are provided with devices, instructed on how to ensure data quality, and asked to input contextual information</w:t>
      </w:r>
      <w:r w:rsidR="00952C13" w:rsidRPr="009E1F9D">
        <w:rPr>
          <w:rFonts w:ascii="Times New Roman" w:hAnsi="Times New Roman" w:cs="Times New Roman"/>
          <w:color w:val="0F9ED5" w:themeColor="accent4"/>
        </w:rPr>
        <w:t xml:space="preserve">. </w:t>
      </w:r>
      <w:r w:rsidR="00AB6875">
        <w:rPr>
          <w:rFonts w:ascii="Times New Roman" w:eastAsia="DengXian" w:hAnsi="Times New Roman" w:cs="Times New Roman" w:hint="eastAsia"/>
          <w:color w:val="0F9ED5" w:themeColor="accent4"/>
        </w:rPr>
        <w:t>So</w:t>
      </w:r>
      <w:r w:rsidR="00952C13" w:rsidRPr="009E1F9D">
        <w:rPr>
          <w:rFonts w:ascii="Times New Roman" w:hAnsi="Times New Roman" w:cs="Times New Roman"/>
          <w:color w:val="0F9ED5" w:themeColor="accent4"/>
        </w:rPr>
        <w:t xml:space="preserve">, we added </w:t>
      </w:r>
      <w:r w:rsidR="00AB6875">
        <w:rPr>
          <w:rFonts w:ascii="Times New Roman" w:eastAsia="DengXian" w:hAnsi="Times New Roman" w:cs="Times New Roman" w:hint="eastAsia"/>
          <w:color w:val="0F9ED5" w:themeColor="accent4"/>
        </w:rPr>
        <w:t>the</w:t>
      </w:r>
      <w:r w:rsidR="00952C13" w:rsidRPr="009E1F9D">
        <w:rPr>
          <w:rFonts w:ascii="Times New Roman" w:hAnsi="Times New Roman" w:cs="Times New Roman"/>
          <w:color w:val="0F9ED5" w:themeColor="accent4"/>
        </w:rPr>
        <w:t xml:space="preserve"> discussion</w:t>
      </w:r>
      <w:r w:rsidR="00EB2F2D">
        <w:rPr>
          <w:rFonts w:ascii="Times New Roman" w:eastAsia="DengXian" w:hAnsi="Times New Roman" w:cs="Times New Roman" w:hint="eastAsia"/>
          <w:color w:val="0F9ED5" w:themeColor="accent4"/>
        </w:rPr>
        <w:t>s</w:t>
      </w:r>
      <w:r w:rsidR="00952C13" w:rsidRPr="009E1F9D">
        <w:rPr>
          <w:rFonts w:ascii="Times New Roman" w:hAnsi="Times New Roman" w:cs="Times New Roman"/>
          <w:color w:val="0F9ED5" w:themeColor="accent4"/>
        </w:rPr>
        <w:t xml:space="preserve"> in </w:t>
      </w:r>
      <w:r w:rsidR="005F20A3" w:rsidRPr="00396489">
        <w:rPr>
          <w:rFonts w:ascii="Times New Roman" w:eastAsia="DengXian" w:hAnsi="Times New Roman" w:cs="Times New Roman"/>
          <w:color w:val="0F9ED5" w:themeColor="accent4"/>
        </w:rPr>
        <w:t xml:space="preserve">Section </w:t>
      </w:r>
      <w:r w:rsidR="00762878" w:rsidRPr="009E1F9D">
        <w:rPr>
          <w:rFonts w:ascii="Times New Roman" w:hAnsi="Times New Roman" w:cs="Times New Roman"/>
          <w:color w:val="0F9ED5" w:themeColor="accent4"/>
        </w:rPr>
        <w:t>2.3.2</w:t>
      </w:r>
      <w:r w:rsidR="008A2BC8" w:rsidRPr="009E1F9D">
        <w:rPr>
          <w:rFonts w:ascii="Times New Roman" w:hAnsi="Times New Roman" w:cs="Times New Roman"/>
          <w:color w:val="0F9ED5" w:themeColor="accent4"/>
        </w:rPr>
        <w:t>.</w:t>
      </w:r>
    </w:p>
    <w:p w14:paraId="5A78F591" w14:textId="5346C679" w:rsidR="00A4578D" w:rsidRPr="009E1F9D" w:rsidRDefault="00951FA8" w:rsidP="00DD4686">
      <w:pPr>
        <w:pStyle w:val="ListParagraph"/>
        <w:numPr>
          <w:ilvl w:val="0"/>
          <w:numId w:val="1"/>
        </w:numPr>
        <w:spacing w:after="0"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Please find the revisions in the manuscript and included here. </w:t>
      </w:r>
    </w:p>
    <w:p w14:paraId="5298DF40" w14:textId="042BB4F5" w:rsidR="00587504" w:rsidRDefault="007F2E33" w:rsidP="00587504">
      <w:pPr>
        <w:pStyle w:val="Newparagraph"/>
        <w:spacing w:line="240" w:lineRule="auto"/>
        <w:ind w:left="720" w:firstLine="0"/>
        <w:jc w:val="both"/>
        <w:rPr>
          <w:lang w:eastAsia="zh-CN"/>
        </w:rPr>
      </w:pPr>
      <w:r w:rsidRPr="001E3D28">
        <w:rPr>
          <w:i/>
          <w:iCs/>
          <w:lang w:eastAsia="zh-CN"/>
        </w:rPr>
        <w:t>(</w:t>
      </w:r>
      <w:r>
        <w:rPr>
          <w:i/>
          <w:iCs/>
          <w:lang w:eastAsia="zh-CN"/>
        </w:rPr>
        <w:t>Primary</w:t>
      </w:r>
      <w:r w:rsidRPr="001E3D28">
        <w:rPr>
          <w:i/>
          <w:iCs/>
          <w:lang w:eastAsia="zh-CN"/>
        </w:rPr>
        <w:t xml:space="preserve"> GPS data</w:t>
      </w:r>
      <w:r>
        <w:rPr>
          <w:i/>
          <w:iCs/>
          <w:lang w:eastAsia="zh-CN"/>
        </w:rPr>
        <w:t>:</w:t>
      </w:r>
      <w:r w:rsidRPr="001E3D28">
        <w:rPr>
          <w:i/>
          <w:iCs/>
          <w:lang w:eastAsia="zh-CN"/>
        </w:rPr>
        <w:t>)</w:t>
      </w:r>
      <w:r w:rsidR="00770161">
        <w:rPr>
          <w:i/>
          <w:iCs/>
          <w:lang w:eastAsia="zh-CN"/>
        </w:rPr>
        <w:t xml:space="preserve"> </w:t>
      </w:r>
      <w:commentRangeStart w:id="28"/>
      <w:r w:rsidR="00587504">
        <w:rPr>
          <w:rFonts w:hint="eastAsia"/>
          <w:highlight w:val="yellow"/>
          <w:lang w:eastAsia="zh-CN"/>
        </w:rPr>
        <w:t>However, G</w:t>
      </w:r>
      <w:r w:rsidR="00587504" w:rsidRPr="0025097B">
        <w:rPr>
          <w:highlight w:val="yellow"/>
          <w:lang w:eastAsia="zh-CN"/>
        </w:rPr>
        <w:t xml:space="preserve">PS data can be limited by factors like the urban canyon effect or weak signals in rural areas, leading to inaccurate location readings and potential misrepresentation of food access and mobility patterns </w:t>
      </w:r>
      <w:r w:rsidR="00587504" w:rsidRPr="0025097B">
        <w:rPr>
          <w:highlight w:val="yellow"/>
          <w:lang w:eastAsia="zh-CN"/>
        </w:rPr>
        <w:fldChar w:fldCharType="begin"/>
      </w:r>
      <w:r w:rsidR="00587504" w:rsidRPr="0025097B">
        <w:rPr>
          <w:highlight w:val="yellow"/>
          <w:lang w:eastAsia="zh-CN"/>
        </w:rPr>
        <w:instrText xml:space="preserve"> ADDIN ZOTERO_ITEM CSL_CITATION {"citationID":"9tnXJ9qR","properties":{"formattedCitation":"(Li {\\i{}et al.} 2023)","plainCitation":"(Li et al. 2023)","noteIndex":0},"citationItems":[{"id":"1J5VC5wN/00r6mpko","uris":["http://zotero.org/users/local/4eITpJL4/items/XZU84BQ9"],"itemData":{"id":"1J5VC5wN/00r6mpko","type":"article-journal","container-title":"Available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00587504" w:rsidRPr="0025097B">
        <w:rPr>
          <w:highlight w:val="yellow"/>
          <w:lang w:eastAsia="zh-CN"/>
        </w:rPr>
        <w:fldChar w:fldCharType="separate"/>
      </w:r>
      <w:r w:rsidR="00587504" w:rsidRPr="0025097B">
        <w:rPr>
          <w:highlight w:val="yellow"/>
        </w:rPr>
        <w:t xml:space="preserve">(Li </w:t>
      </w:r>
      <w:r w:rsidR="00587504" w:rsidRPr="0025097B">
        <w:rPr>
          <w:i/>
          <w:iCs/>
          <w:highlight w:val="yellow"/>
        </w:rPr>
        <w:t>et al.</w:t>
      </w:r>
      <w:r w:rsidR="00587504" w:rsidRPr="0025097B">
        <w:rPr>
          <w:highlight w:val="yellow"/>
        </w:rPr>
        <w:t xml:space="preserve"> 2023)</w:t>
      </w:r>
      <w:r w:rsidR="00587504" w:rsidRPr="0025097B">
        <w:rPr>
          <w:highlight w:val="yellow"/>
          <w:lang w:eastAsia="zh-CN"/>
        </w:rPr>
        <w:fldChar w:fldCharType="end"/>
      </w:r>
      <w:r w:rsidR="00587504" w:rsidRPr="0025097B">
        <w:rPr>
          <w:highlight w:val="yellow"/>
          <w:lang w:eastAsia="zh-CN"/>
        </w:rPr>
        <w:t>. Also, ecological fallacy—drawing conclusions about individual behavior from aggregate data—</w:t>
      </w:r>
      <w:r w:rsidR="00587504">
        <w:rPr>
          <w:rFonts w:hint="eastAsia"/>
          <w:highlight w:val="yellow"/>
          <w:lang w:eastAsia="zh-CN"/>
        </w:rPr>
        <w:t>is</w:t>
      </w:r>
      <w:r w:rsidR="00587504" w:rsidRPr="0025097B">
        <w:rPr>
          <w:highlight w:val="yellow"/>
          <w:lang w:eastAsia="zh-CN"/>
        </w:rPr>
        <w:t xml:space="preserve"> </w:t>
      </w:r>
      <w:ins w:id="29" w:author="Luyu Liu" w:date="2024-10-03T21:13:00Z" w16du:dateUtc="2024-10-04T02:13:00Z">
        <w:r w:rsidR="009B1A96">
          <w:rPr>
            <w:highlight w:val="yellow"/>
            <w:lang w:eastAsia="zh-CN"/>
          </w:rPr>
          <w:t xml:space="preserve">also </w:t>
        </w:r>
      </w:ins>
      <w:r w:rsidR="00587504" w:rsidRPr="0025097B">
        <w:rPr>
          <w:highlight w:val="yellow"/>
          <w:lang w:eastAsia="zh-CN"/>
        </w:rPr>
        <w:t xml:space="preserve">a concern </w:t>
      </w:r>
      <w:r w:rsidR="00587504" w:rsidRPr="00C51C04">
        <w:rPr>
          <w:highlight w:val="yellow"/>
          <w:lang w:eastAsia="zh-CN"/>
        </w:rPr>
        <w:fldChar w:fldCharType="begin"/>
      </w:r>
      <w:r w:rsidR="00587504" w:rsidRPr="00C51C04">
        <w:rPr>
          <w:highlight w:val="yellow"/>
          <w:lang w:eastAsia="zh-CN"/>
        </w:rPr>
        <w:instrText xml:space="preserve"> ADDIN ZOTERO_ITEM CSL_CITATION {"citationID":"OuitQvk3","properties":{"formattedCitation":"(Chen {\\i{}et al.} 2016)","plainCitation":"(Chen et al. 2016)","noteIndex":0},"citationItems":[{"id":132,"uris":["http://zotero.org/users/local/e9xDvWQ3/items/KFE7RD7M","http://zotero.org/users/14292551/items/KFE7RD7M"],"itemData":{"id":132,"type":"article-journal","container-title":"Transportation Research Part C: Emerging Technologies","DOI":"10.1016/j.trc.2016.04.005","ISSN":"0968090X","journalAbbreviation":"Transportation Research Part C: Emerging Technologies","language":"en","page":"285-299","source":"DOI.org (Crossref)","title":"The promises of big data and small data for travel behavior (aka human mobility) analysis","volume":"68","author":[{"family":"Chen","given":"Cynthia"},{"family":"Ma","given":"Jingtao"},{"family":"Susilo","given":"Yusak"},{"family":"Liu","given":"Yu"},{"family":"Wang","given":"Menglin"}],"issued":{"date-parts":[["2016",7]]}}}],"schema":"https://github.com/citation-style-language/schema/raw/master/csl-citation.json"} </w:instrText>
      </w:r>
      <w:r w:rsidR="00587504" w:rsidRPr="00C51C04">
        <w:rPr>
          <w:highlight w:val="yellow"/>
          <w:lang w:eastAsia="zh-CN"/>
        </w:rPr>
        <w:fldChar w:fldCharType="separate"/>
      </w:r>
      <w:r w:rsidR="00587504" w:rsidRPr="00C51C04">
        <w:rPr>
          <w:highlight w:val="yellow"/>
        </w:rPr>
        <w:t xml:space="preserve">(Chen </w:t>
      </w:r>
      <w:r w:rsidR="00587504" w:rsidRPr="00C51C04">
        <w:rPr>
          <w:i/>
          <w:iCs/>
          <w:highlight w:val="yellow"/>
        </w:rPr>
        <w:t>et al.</w:t>
      </w:r>
      <w:r w:rsidR="00587504" w:rsidRPr="00C51C04">
        <w:rPr>
          <w:highlight w:val="yellow"/>
        </w:rPr>
        <w:t xml:space="preserve"> 2016)</w:t>
      </w:r>
      <w:r w:rsidR="00587504" w:rsidRPr="00C51C04">
        <w:rPr>
          <w:highlight w:val="yellow"/>
          <w:lang w:eastAsia="zh-CN"/>
        </w:rPr>
        <w:fldChar w:fldCharType="end"/>
      </w:r>
      <w:r w:rsidR="00587504" w:rsidRPr="00C51C04">
        <w:rPr>
          <w:highlight w:val="yellow"/>
          <w:lang w:eastAsia="zh-CN"/>
        </w:rPr>
        <w:t>.</w:t>
      </w:r>
      <w:commentRangeEnd w:id="28"/>
      <w:r w:rsidR="00587504" w:rsidRPr="00C51C04">
        <w:rPr>
          <w:rStyle w:val="CommentReference"/>
          <w:highlight w:val="yellow"/>
        </w:rPr>
        <w:commentReference w:id="28"/>
      </w:r>
      <w:r w:rsidR="00587504" w:rsidRPr="00C51C04">
        <w:rPr>
          <w:highlight w:val="yellow"/>
        </w:rPr>
        <w:t xml:space="preserve"> </w:t>
      </w:r>
      <w:r w:rsidR="00587504" w:rsidRPr="00C51C04">
        <w:rPr>
          <w:highlight w:val="yellow"/>
          <w:lang w:eastAsia="zh-CN"/>
        </w:rPr>
        <w:t>Moreover, Selective Daily Mobility Bias (SDMB) is a common issue in behavior</w:t>
      </w:r>
      <w:r w:rsidR="00587504" w:rsidRPr="00C51C04">
        <w:rPr>
          <w:rFonts w:hint="eastAsia"/>
          <w:highlight w:val="yellow"/>
          <w:lang w:eastAsia="zh-CN"/>
        </w:rPr>
        <w:t xml:space="preserve"> </w:t>
      </w:r>
      <w:r w:rsidR="00587504" w:rsidRPr="00C51C04">
        <w:rPr>
          <w:highlight w:val="yellow"/>
          <w:lang w:eastAsia="zh-CN"/>
        </w:rPr>
        <w:t>research that relies on tracking movement,</w:t>
      </w:r>
      <w:r w:rsidR="00587504" w:rsidRPr="00DC0285">
        <w:rPr>
          <w:lang w:eastAsia="zh-CN"/>
        </w:rPr>
        <w:t xml:space="preserve"> as individuals’ mobility patterns are not random but shaped by their routines, preferences, and behaviors</w:t>
      </w:r>
      <w:r w:rsidR="00587504" w:rsidRPr="00DC0285">
        <w:rPr>
          <w:rFonts w:hint="eastAsia"/>
          <w:lang w:eastAsia="zh-CN"/>
        </w:rPr>
        <w:t xml:space="preserve"> </w:t>
      </w:r>
      <w:r w:rsidR="00587504" w:rsidRPr="00DC0285">
        <w:rPr>
          <w:lang w:eastAsia="zh-CN"/>
        </w:rPr>
        <w:fldChar w:fldCharType="begin"/>
      </w:r>
      <w:r w:rsidR="00587504" w:rsidRPr="00DC0285">
        <w:rPr>
          <w:lang w:eastAsia="zh-CN"/>
        </w:rPr>
        <w:instrText xml:space="preserve"> ADDIN ZOTERO_ITEM CSL_CITATION {"citationID":"1OsITknI","properties":{"formattedCitation":"(Li {\\i{}et al.} 2023)","plainCitation":"(Li et al. 2023)","noteIndex":0},"citationItems":[{"id":"1J5VC5wN/00r6mpko","uris":["http://zotero.org/users/local/4eITpJL4/items/XZU84BQ9"],"itemData":{"id":"1J5VC5wN/00r6mpko","type":"article-journal","container-title":"Available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00587504" w:rsidRPr="00DC0285">
        <w:rPr>
          <w:lang w:eastAsia="zh-CN"/>
        </w:rPr>
        <w:fldChar w:fldCharType="separate"/>
      </w:r>
      <w:r w:rsidR="00587504" w:rsidRPr="00DC0285">
        <w:t xml:space="preserve">(Li </w:t>
      </w:r>
      <w:r w:rsidR="00587504" w:rsidRPr="00DC0285">
        <w:rPr>
          <w:i/>
          <w:iCs/>
        </w:rPr>
        <w:t>et al.</w:t>
      </w:r>
      <w:r w:rsidR="00587504" w:rsidRPr="00DC0285">
        <w:t xml:space="preserve"> 2023)</w:t>
      </w:r>
      <w:r w:rsidR="00587504" w:rsidRPr="00DC0285">
        <w:rPr>
          <w:lang w:eastAsia="zh-CN"/>
        </w:rPr>
        <w:fldChar w:fldCharType="end"/>
      </w:r>
      <w:r w:rsidR="00587504" w:rsidRPr="00DC0285">
        <w:rPr>
          <w:lang w:eastAsia="zh-CN"/>
        </w:rPr>
        <w:t>.</w:t>
      </w:r>
      <w:r w:rsidR="00587504" w:rsidRPr="00DC0285">
        <w:rPr>
          <w:rFonts w:hint="eastAsia"/>
          <w:lang w:eastAsia="zh-CN"/>
        </w:rPr>
        <w:t xml:space="preserve"> T</w:t>
      </w:r>
      <w:r w:rsidR="00587504" w:rsidRPr="00DC0285">
        <w:rPr>
          <w:lang w:eastAsia="zh-CN"/>
        </w:rPr>
        <w:t xml:space="preserve">he awareness of carrying monitoring devices </w:t>
      </w:r>
      <w:r w:rsidR="00587504">
        <w:rPr>
          <w:rFonts w:hint="eastAsia"/>
          <w:lang w:eastAsia="zh-CN"/>
        </w:rPr>
        <w:t>can also</w:t>
      </w:r>
      <w:r w:rsidR="00587504" w:rsidRPr="00DC0285">
        <w:rPr>
          <w:lang w:eastAsia="zh-CN"/>
        </w:rPr>
        <w:t xml:space="preserve"> lead to increased consciousness of actions and potential behavioral changes over the study period</w:t>
      </w:r>
      <w:r w:rsidR="00587504" w:rsidRPr="00DC0285">
        <w:t xml:space="preserve"> </w:t>
      </w:r>
      <w:r w:rsidR="00587504" w:rsidRPr="00DC0285">
        <w:fldChar w:fldCharType="begin"/>
      </w:r>
      <w:r w:rsidR="00587504" w:rsidRPr="00DC0285">
        <w:instrText xml:space="preserve"> ADDIN ZOTERO_ITEM CSL_CITATION {"citationID":"zRS3kYAZ","properties":{"formattedCitation":"(Zhang {\\i{}et al.} 2021)","plainCitation":"(Zhang et al. 2021)","noteIndex":0},"citationItems":[{"id":"1J5VC5wN/mUA77Aan","uris":["http://zotero.org/users/local/4eITpJL4/items/YZBJWS94"],"itemData":{"id":63,"type":"article-journal","container-title":"Advances in Nutrition","DOI":"https://doi.org/10.1093/advances/nmab058","ISSN":"2161-8313","issue":"6","page":"2321-2332","title":"A Systematic Review and Meta-Analysis of Validation Studies Performed on Dietary Record Apps","volume":"12","author":[{"family":"Zhang","given":"Liangzi"},{"family":"Misir","given":"Andreja"},{"family":"Boshuizen","given":"Hendriek"},{"family":"Ocké","given":"Marga"}],"issued":{"date-parts":[["2021"]]}}}],"schema":"https://github.com/citation-style-language/schema/raw/master/csl-citation.json"} </w:instrText>
      </w:r>
      <w:r w:rsidR="00587504" w:rsidRPr="00DC0285">
        <w:fldChar w:fldCharType="separate"/>
      </w:r>
      <w:r w:rsidR="00587504" w:rsidRPr="00DC0285">
        <w:t xml:space="preserve">(Zhang </w:t>
      </w:r>
      <w:r w:rsidR="00587504" w:rsidRPr="00DC0285">
        <w:rPr>
          <w:i/>
          <w:iCs/>
        </w:rPr>
        <w:t>et al.</w:t>
      </w:r>
      <w:r w:rsidR="00587504" w:rsidRPr="00DC0285">
        <w:t xml:space="preserve"> 2021)</w:t>
      </w:r>
      <w:r w:rsidR="00587504" w:rsidRPr="00DC0285">
        <w:fldChar w:fldCharType="end"/>
      </w:r>
      <w:r w:rsidR="00587504" w:rsidRPr="00400318">
        <w:t>.</w:t>
      </w:r>
      <w:r w:rsidR="00587504" w:rsidRPr="00400318">
        <w:rPr>
          <w:rFonts w:hint="eastAsia"/>
          <w:lang w:eastAsia="zh-CN"/>
        </w:rPr>
        <w:t xml:space="preserve"> </w:t>
      </w:r>
    </w:p>
    <w:p w14:paraId="0C471F6A" w14:textId="4DB9815A" w:rsidR="007F2E33" w:rsidRPr="00327966" w:rsidRDefault="007F2E33" w:rsidP="00327966">
      <w:pPr>
        <w:pStyle w:val="Newparagraph"/>
        <w:spacing w:line="240" w:lineRule="auto"/>
        <w:ind w:left="720" w:firstLine="0"/>
        <w:jc w:val="both"/>
        <w:rPr>
          <w:lang w:eastAsia="zh-CN"/>
        </w:rPr>
      </w:pPr>
    </w:p>
    <w:p w14:paraId="66B417AD" w14:textId="01E2D003" w:rsidR="00385AF5" w:rsidRPr="00DD4686" w:rsidRDefault="00385AF5" w:rsidP="00DD4686">
      <w:pPr>
        <w:pStyle w:val="Paragraph"/>
        <w:spacing w:before="0" w:line="240" w:lineRule="auto"/>
        <w:ind w:left="720"/>
        <w:jc w:val="both"/>
        <w:rPr>
          <w:highlight w:val="yellow"/>
          <w:lang w:eastAsia="zh-CN"/>
        </w:rPr>
      </w:pPr>
      <w:r w:rsidRPr="001E3D28">
        <w:rPr>
          <w:i/>
          <w:iCs/>
          <w:lang w:eastAsia="zh-CN"/>
        </w:rPr>
        <w:t>(</w:t>
      </w:r>
      <w:r>
        <w:rPr>
          <w:i/>
          <w:iCs/>
          <w:lang w:eastAsia="zh-CN"/>
        </w:rPr>
        <w:t>Secondary</w:t>
      </w:r>
      <w:r w:rsidRPr="001E3D28">
        <w:rPr>
          <w:i/>
          <w:iCs/>
          <w:lang w:eastAsia="zh-CN"/>
        </w:rPr>
        <w:t xml:space="preserve"> GPS data</w:t>
      </w:r>
      <w:r>
        <w:rPr>
          <w:i/>
          <w:iCs/>
          <w:lang w:eastAsia="zh-CN"/>
        </w:rPr>
        <w:t>:</w:t>
      </w:r>
      <w:r w:rsidRPr="001E3D28">
        <w:rPr>
          <w:i/>
          <w:iCs/>
          <w:lang w:eastAsia="zh-CN"/>
        </w:rPr>
        <w:t>)</w:t>
      </w:r>
      <w:r w:rsidR="00770161">
        <w:rPr>
          <w:i/>
          <w:iCs/>
          <w:lang w:eastAsia="zh-CN"/>
        </w:rPr>
        <w:t xml:space="preserve"> </w:t>
      </w:r>
      <w:r w:rsidR="00F9715C" w:rsidRPr="00F42BF4">
        <w:rPr>
          <w:highlight w:val="yellow"/>
          <w:lang w:eastAsia="zh-CN"/>
        </w:rPr>
        <w:t xml:space="preserve">While secondary GPS data offer </w:t>
      </w:r>
      <w:r w:rsidR="00F9715C" w:rsidRPr="00AA7D95">
        <w:rPr>
          <w:highlight w:val="yellow"/>
          <w:lang w:eastAsia="zh-CN"/>
        </w:rPr>
        <w:t xml:space="preserve">considerable </w:t>
      </w:r>
      <w:r w:rsidR="00F9715C" w:rsidRPr="00F42BF4">
        <w:rPr>
          <w:highlight w:val="yellow"/>
          <w:lang w:eastAsia="zh-CN"/>
        </w:rPr>
        <w:t>potential, they also have drawbacks</w:t>
      </w:r>
      <w:ins w:id="30" w:author="Luyu Liu" w:date="2024-10-03T21:16:00Z" w16du:dateUtc="2024-10-04T02:16:00Z">
        <w:r w:rsidR="009B1A96">
          <w:rPr>
            <w:highlight w:val="yellow"/>
            <w:lang w:eastAsia="zh-CN"/>
          </w:rPr>
          <w:t>, such as</w:t>
        </w:r>
      </w:ins>
      <w:del w:id="31" w:author="Luyu Liu" w:date="2024-10-03T21:16:00Z" w16du:dateUtc="2024-10-04T02:16:00Z">
        <w:r w:rsidR="00F9715C" w:rsidRPr="00AB602D" w:rsidDel="009B1A96">
          <w:rPr>
            <w:highlight w:val="yellow"/>
            <w:lang w:eastAsia="zh-CN"/>
          </w:rPr>
          <w:delText>.</w:delText>
        </w:r>
      </w:del>
      <w:r w:rsidR="00F9715C" w:rsidRPr="00AB602D">
        <w:rPr>
          <w:highlight w:val="yellow"/>
          <w:lang w:eastAsia="zh-CN"/>
        </w:rPr>
        <w:t xml:space="preserve"> </w:t>
      </w:r>
      <w:r w:rsidR="00F9715C">
        <w:rPr>
          <w:rFonts w:hint="eastAsia"/>
          <w:highlight w:val="yellow"/>
          <w:lang w:eastAsia="zh-CN"/>
        </w:rPr>
        <w:t>E</w:t>
      </w:r>
      <w:r w:rsidR="00F9715C" w:rsidRPr="00C509F6">
        <w:rPr>
          <w:highlight w:val="yellow"/>
          <w:lang w:eastAsia="zh-CN"/>
        </w:rPr>
        <w:t>cological fallacy and</w:t>
      </w:r>
      <w:r w:rsidR="00F9715C">
        <w:rPr>
          <w:rFonts w:hint="eastAsia"/>
          <w:highlight w:val="yellow"/>
          <w:lang w:eastAsia="zh-CN"/>
        </w:rPr>
        <w:t xml:space="preserve"> </w:t>
      </w:r>
      <w:r w:rsidR="00F9715C" w:rsidRPr="00FC11A1">
        <w:rPr>
          <w:highlight w:val="yellow"/>
          <w:lang w:eastAsia="zh-CN"/>
        </w:rPr>
        <w:t>SDMB</w:t>
      </w:r>
      <w:del w:id="32" w:author="Luyu Liu" w:date="2024-10-03T21:16:00Z" w16du:dateUtc="2024-10-04T02:16:00Z">
        <w:r w:rsidR="00F9715C" w:rsidDel="009B1A96">
          <w:rPr>
            <w:rFonts w:hint="eastAsia"/>
            <w:highlight w:val="yellow"/>
            <w:lang w:eastAsia="zh-CN"/>
          </w:rPr>
          <w:delText xml:space="preserve"> still </w:delText>
        </w:r>
        <w:r w:rsidR="00F9715C" w:rsidRPr="009C2FD3" w:rsidDel="009B1A96">
          <w:rPr>
            <w:highlight w:val="yellow"/>
            <w:lang w:eastAsia="zh-CN"/>
          </w:rPr>
          <w:delText>persists</w:delText>
        </w:r>
      </w:del>
      <w:r w:rsidR="00F9715C">
        <w:rPr>
          <w:rFonts w:hint="eastAsia"/>
          <w:highlight w:val="yellow"/>
          <w:lang w:eastAsia="zh-CN"/>
        </w:rPr>
        <w:t xml:space="preserve">. </w:t>
      </w:r>
      <w:r w:rsidR="00F9715C">
        <w:rPr>
          <w:highlight w:val="yellow"/>
          <w:lang w:eastAsia="zh-CN"/>
        </w:rPr>
        <w:t>B</w:t>
      </w:r>
      <w:r w:rsidR="00F9715C">
        <w:rPr>
          <w:rFonts w:hint="eastAsia"/>
          <w:highlight w:val="yellow"/>
          <w:lang w:eastAsia="zh-CN"/>
        </w:rPr>
        <w:t>ut unlike primary data, the</w:t>
      </w:r>
      <w:r w:rsidR="00F9715C" w:rsidRPr="007E348C">
        <w:rPr>
          <w:highlight w:val="yellow"/>
          <w:lang w:eastAsia="zh-CN"/>
        </w:rPr>
        <w:t xml:space="preserve"> </w:t>
      </w:r>
      <w:r w:rsidR="00F9715C">
        <w:rPr>
          <w:rFonts w:hint="eastAsia"/>
          <w:highlight w:val="yellow"/>
          <w:lang w:eastAsia="zh-CN"/>
        </w:rPr>
        <w:t>data</w:t>
      </w:r>
      <w:r w:rsidR="00F9715C" w:rsidRPr="007E348C">
        <w:rPr>
          <w:highlight w:val="yellow"/>
          <w:lang w:eastAsia="zh-CN"/>
        </w:rPr>
        <w:t xml:space="preserve"> quality</w:t>
      </w:r>
      <w:r w:rsidR="00F9715C" w:rsidRPr="008D5D15">
        <w:rPr>
          <w:highlight w:val="yellow"/>
          <w:lang w:eastAsia="zh-CN"/>
        </w:rPr>
        <w:t xml:space="preserve"> </w:t>
      </w:r>
      <w:r w:rsidR="00F9715C">
        <w:rPr>
          <w:rFonts w:hint="eastAsia"/>
          <w:highlight w:val="yellow"/>
          <w:lang w:eastAsia="zh-CN"/>
        </w:rPr>
        <w:t xml:space="preserve">may difference across devices </w:t>
      </w:r>
      <w:r w:rsidR="00F9715C" w:rsidRPr="00AD7977">
        <w:rPr>
          <w:highlight w:val="yellow"/>
          <w:lang w:eastAsia="zh-CN"/>
        </w:rPr>
        <w:fldChar w:fldCharType="begin"/>
      </w:r>
      <w:r w:rsidR="00F9715C" w:rsidRPr="00AD7977">
        <w:rPr>
          <w:highlight w:val="yellow"/>
          <w:lang w:eastAsia="zh-CN"/>
        </w:rPr>
        <w:instrText xml:space="preserve"> ADDIN ZOTERO_ITEM CSL_CITATION {"citationID":"p1pWBoir","properties":{"formattedCitation":"(Li {\\i{}et al.} 2023)","plainCitation":"(Li et al. 2023)","noteIndex":0},"citationItems":[{"id":"1J5VC5wN/00r6mpko","uris":["http://zotero.org/users/local/4eITpJL4/items/XZU84BQ9"],"itemData":{"id":"1J5VC5wN/00r6mpko","type":"article-journal","container-title":"Available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00F9715C" w:rsidRPr="00AD7977">
        <w:rPr>
          <w:highlight w:val="yellow"/>
          <w:lang w:eastAsia="zh-CN"/>
        </w:rPr>
        <w:fldChar w:fldCharType="separate"/>
      </w:r>
      <w:r w:rsidR="00F9715C" w:rsidRPr="00AD7977">
        <w:rPr>
          <w:highlight w:val="yellow"/>
        </w:rPr>
        <w:t xml:space="preserve">(Li </w:t>
      </w:r>
      <w:r w:rsidR="00F9715C" w:rsidRPr="00AD7977">
        <w:rPr>
          <w:i/>
          <w:iCs/>
          <w:highlight w:val="yellow"/>
        </w:rPr>
        <w:t>et al.</w:t>
      </w:r>
      <w:r w:rsidR="00F9715C" w:rsidRPr="00AD7977">
        <w:rPr>
          <w:highlight w:val="yellow"/>
        </w:rPr>
        <w:t xml:space="preserve"> 2023)</w:t>
      </w:r>
      <w:r w:rsidR="00F9715C" w:rsidRPr="00AD7977">
        <w:rPr>
          <w:highlight w:val="yellow"/>
          <w:lang w:eastAsia="zh-CN"/>
        </w:rPr>
        <w:fldChar w:fldCharType="end"/>
      </w:r>
      <w:r w:rsidR="00F9715C" w:rsidRPr="00AD7977">
        <w:rPr>
          <w:highlight w:val="yellow"/>
          <w:lang w:eastAsia="zh-CN"/>
        </w:rPr>
        <w:t xml:space="preserve">. </w:t>
      </w:r>
      <w:r w:rsidR="00F9715C">
        <w:rPr>
          <w:rFonts w:hint="eastAsia"/>
          <w:highlight w:val="yellow"/>
          <w:lang w:eastAsia="zh-CN"/>
        </w:rPr>
        <w:t>Also, t</w:t>
      </w:r>
      <w:r w:rsidR="00F9715C" w:rsidRPr="005C7F57">
        <w:rPr>
          <w:highlight w:val="yellow"/>
          <w:lang w:eastAsia="zh-CN"/>
        </w:rPr>
        <w:t xml:space="preserve">he absence of contextual information about activities </w:t>
      </w:r>
      <w:r w:rsidR="00F9715C">
        <w:rPr>
          <w:rFonts w:hint="eastAsia"/>
          <w:highlight w:val="yellow"/>
          <w:lang w:eastAsia="zh-CN"/>
        </w:rPr>
        <w:t xml:space="preserve">also </w:t>
      </w:r>
      <w:r w:rsidR="00F9715C" w:rsidRPr="005C7F57">
        <w:rPr>
          <w:highlight w:val="yellow"/>
          <w:lang w:eastAsia="zh-CN"/>
        </w:rPr>
        <w:t>forces reliance on algorithms for inference</w:t>
      </w:r>
      <w:r w:rsidR="00F9715C" w:rsidRPr="0007351F">
        <w:rPr>
          <w:highlight w:val="yellow"/>
          <w:lang w:eastAsia="zh-CN"/>
        </w:rPr>
        <w:t xml:space="preserve"> </w:t>
      </w:r>
      <w:r w:rsidR="00F9715C" w:rsidRPr="0007351F">
        <w:rPr>
          <w:highlight w:val="yellow"/>
          <w:lang w:eastAsia="zh-CN"/>
        </w:rPr>
        <w:fldChar w:fldCharType="begin"/>
      </w:r>
      <w:r w:rsidR="00F9715C">
        <w:rPr>
          <w:highlight w:val="yellow"/>
          <w:lang w:eastAsia="zh-CN"/>
        </w:rPr>
        <w:instrText xml:space="preserve"> ADDIN ZOTERO_ITEM CSL_CITATION {"citationID":"D7aSmYph","properties":{"formattedCitation":"(Zhao {\\i{}et al.} 2022)","plainCitation":"(Zhao et al. 2022)","noteIndex":0},"citationItems":[{"id":"1J5VC5wN/l3zcpd6P","uris":["http://zotero.org/users/local/4eITpJL4/items/8DQDPT68"],"itemData":{"id":"9oYpnUQU/Iw2wLSyu","type":"article-journal","container-title":"Transportation research part D: transport and environment","note":"publisher: Elsevier","page":"103277","title":"Estimating wildfire evacuation decision and departure timing using large-scale GPS data","volume":"107","author":[{"family":"Zhao","given":"Xilei"},{"family":"Xu","given":"Yiming"},{"family":"Lovreglio","given":"Ruggiero"},{"family":"Kuligowski","given":"Erica"},{"family":"Nilsson","given":"Daniel"},{"family":"Cova","given":"Thomas J"},{"family":"Wu","given":"Alex"},{"family":"Yan","given":"Xiang"}],"issued":{"date-parts":[["2022"]]}}}],"schema":"https://github.com/citation-style-language/schema/raw/master/csl-citation.json"} </w:instrText>
      </w:r>
      <w:r w:rsidR="00F9715C" w:rsidRPr="0007351F">
        <w:rPr>
          <w:highlight w:val="yellow"/>
          <w:lang w:eastAsia="zh-CN"/>
        </w:rPr>
        <w:fldChar w:fldCharType="separate"/>
      </w:r>
      <w:r w:rsidR="00F9715C" w:rsidRPr="0007351F">
        <w:rPr>
          <w:highlight w:val="yellow"/>
        </w:rPr>
        <w:t xml:space="preserve">(Zhao </w:t>
      </w:r>
      <w:r w:rsidR="00F9715C" w:rsidRPr="0007351F">
        <w:rPr>
          <w:i/>
          <w:iCs/>
          <w:highlight w:val="yellow"/>
        </w:rPr>
        <w:t>et al.</w:t>
      </w:r>
      <w:r w:rsidR="00F9715C" w:rsidRPr="0007351F">
        <w:rPr>
          <w:highlight w:val="yellow"/>
        </w:rPr>
        <w:t xml:space="preserve"> 2022)</w:t>
      </w:r>
      <w:r w:rsidR="00F9715C" w:rsidRPr="0007351F">
        <w:rPr>
          <w:highlight w:val="yellow"/>
          <w:lang w:eastAsia="zh-CN"/>
        </w:rPr>
        <w:fldChar w:fldCharType="end"/>
      </w:r>
      <w:r w:rsidR="00F9715C">
        <w:rPr>
          <w:rFonts w:hint="eastAsia"/>
          <w:highlight w:val="yellow"/>
          <w:lang w:eastAsia="zh-CN"/>
        </w:rPr>
        <w:t>;</w:t>
      </w:r>
      <w:r w:rsidR="00F9715C" w:rsidRPr="005C7F57">
        <w:rPr>
          <w:highlight w:val="yellow"/>
          <w:lang w:eastAsia="zh-CN"/>
        </w:rPr>
        <w:t xml:space="preserve"> but these algorithms are typically study-specific, limiting broader applicability</w:t>
      </w:r>
      <w:r w:rsidR="00F9715C" w:rsidRPr="0007351F">
        <w:rPr>
          <w:highlight w:val="yellow"/>
          <w:lang w:eastAsia="zh-CN"/>
        </w:rPr>
        <w:t xml:space="preserve"> </w:t>
      </w:r>
      <w:r w:rsidR="00F9715C" w:rsidRPr="0007351F">
        <w:rPr>
          <w:highlight w:val="yellow"/>
          <w:lang w:eastAsia="zh-CN"/>
        </w:rPr>
        <w:fldChar w:fldCharType="begin"/>
      </w:r>
      <w:r w:rsidR="00F9715C" w:rsidRPr="0007351F">
        <w:rPr>
          <w:highlight w:val="yellow"/>
          <w:lang w:eastAsia="zh-CN"/>
        </w:rPr>
        <w:instrText xml:space="preserve"> ADDIN ZOTERO_ITEM CSL_CITATION {"citationID":"0aAs3qMT","properties":{"formattedCitation":"(Kwan 2016)","plainCitation":"(Kwan 2016)","noteIndex":0},"citationItems":[{"id":259,"uris":["http://zotero.org/users/14292551/items/BK2BQ7FY"],"itemData":{"id":259,"type":"article-journal","container-title":"Annals of the American Association of Geographers","DOI":"10.1080/00045608.2015.1117937","issue":"2","note":"publisher: Taylor &amp; Francis\n_eprint: https://www.tandfonline.com/doi/pdf/10.1080/00045608.2015.1117937","page":"274–282","title":"Algorithmic Geographies: Big Data, Algorithmic Uncertainty, and the Production of Geographic Knowledge","volume":"106","author":[{"family":"Kwan","given":"Mei-Po"}],"issued":{"date-parts":[["2016"]]}}}],"schema":"https://github.com/citation-style-language/schema/raw/master/csl-citation.json"} </w:instrText>
      </w:r>
      <w:r w:rsidR="00F9715C" w:rsidRPr="0007351F">
        <w:rPr>
          <w:highlight w:val="yellow"/>
          <w:lang w:eastAsia="zh-CN"/>
        </w:rPr>
        <w:fldChar w:fldCharType="separate"/>
      </w:r>
      <w:r w:rsidR="00F9715C" w:rsidRPr="0007351F">
        <w:rPr>
          <w:highlight w:val="yellow"/>
        </w:rPr>
        <w:t>(Kwan 2016)</w:t>
      </w:r>
      <w:r w:rsidR="00F9715C" w:rsidRPr="0007351F">
        <w:rPr>
          <w:highlight w:val="yellow"/>
          <w:lang w:eastAsia="zh-CN"/>
        </w:rPr>
        <w:fldChar w:fldCharType="end"/>
      </w:r>
      <w:r w:rsidR="00F9715C">
        <w:rPr>
          <w:rFonts w:hint="eastAsia"/>
          <w:highlight w:val="yellow"/>
          <w:lang w:eastAsia="zh-CN"/>
        </w:rPr>
        <w:t xml:space="preserve">. </w:t>
      </w:r>
      <w:r w:rsidR="00F9715C" w:rsidRPr="00840745">
        <w:rPr>
          <w:highlight w:val="yellow"/>
          <w:lang w:eastAsia="zh-CN"/>
        </w:rPr>
        <w:t>Most critically,</w:t>
      </w:r>
      <w:r w:rsidR="00F9715C">
        <w:rPr>
          <w:rFonts w:hint="eastAsia"/>
          <w:highlight w:val="yellow"/>
          <w:lang w:eastAsia="zh-CN"/>
        </w:rPr>
        <w:t xml:space="preserve"> </w:t>
      </w:r>
      <w:r w:rsidR="00F9715C" w:rsidRPr="00840745">
        <w:rPr>
          <w:highlight w:val="yellow"/>
          <w:lang w:eastAsia="zh-CN"/>
        </w:rPr>
        <w:t>despite larger sample sizes</w:t>
      </w:r>
      <w:r w:rsidR="00F9715C">
        <w:rPr>
          <w:rFonts w:hint="eastAsia"/>
          <w:highlight w:val="yellow"/>
          <w:lang w:eastAsia="zh-CN"/>
        </w:rPr>
        <w:t>, studies have proven that secondary GPS data also</w:t>
      </w:r>
      <w:r w:rsidR="00F9715C" w:rsidRPr="00AB602D">
        <w:rPr>
          <w:highlight w:val="yellow"/>
          <w:lang w:eastAsia="zh-CN"/>
        </w:rPr>
        <w:t xml:space="preserve"> often underrepresent disadvantaged groups, which is problematic when research aims to address social justice issues</w:t>
      </w:r>
      <w:r w:rsidR="00F9715C" w:rsidRPr="00A32FE3">
        <w:rPr>
          <w:highlight w:val="yellow"/>
          <w:lang w:eastAsia="zh-CN"/>
        </w:rPr>
        <w:t xml:space="preserve"> </w:t>
      </w:r>
      <w:r w:rsidR="00F9715C" w:rsidRPr="00A32FE3">
        <w:rPr>
          <w:highlight w:val="yellow"/>
          <w:lang w:eastAsia="zh-CN"/>
        </w:rPr>
        <w:fldChar w:fldCharType="begin"/>
      </w:r>
      <w:r w:rsidR="00F9715C" w:rsidRPr="00A32FE3">
        <w:rPr>
          <w:highlight w:val="yellow"/>
          <w:lang w:eastAsia="zh-CN"/>
        </w:rPr>
        <w:instrText xml:space="preserve"> ADDIN ZOTERO_ITEM CSL_CITATION {"citationID":"fvXHtcmt","properties":{"formattedCitation":"(Li {\\i{}et al.} 2023)","plainCitation":"(Li et al. 2023)","noteIndex":0},"citationItems":[{"id":"1J5VC5wN/00r6mpko","uris":["http://zotero.org/users/local/4eITpJL4/items/XZU84BQ9"],"itemData":{"id":"9oYpnUQU/3pmNwVlN","type":"article-journal","container-title":"Available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00F9715C" w:rsidRPr="00A32FE3">
        <w:rPr>
          <w:highlight w:val="yellow"/>
          <w:lang w:eastAsia="zh-CN"/>
        </w:rPr>
        <w:fldChar w:fldCharType="separate"/>
      </w:r>
      <w:r w:rsidR="00F9715C" w:rsidRPr="00A32FE3">
        <w:rPr>
          <w:highlight w:val="yellow"/>
        </w:rPr>
        <w:t xml:space="preserve">(Li </w:t>
      </w:r>
      <w:r w:rsidR="00F9715C" w:rsidRPr="00A32FE3">
        <w:rPr>
          <w:i/>
          <w:iCs/>
          <w:highlight w:val="yellow"/>
        </w:rPr>
        <w:t>et al.</w:t>
      </w:r>
      <w:r w:rsidR="00F9715C" w:rsidRPr="00A32FE3">
        <w:rPr>
          <w:highlight w:val="yellow"/>
        </w:rPr>
        <w:t xml:space="preserve"> 2023)</w:t>
      </w:r>
      <w:r w:rsidR="00F9715C" w:rsidRPr="00A32FE3">
        <w:rPr>
          <w:highlight w:val="yellow"/>
          <w:lang w:eastAsia="zh-CN"/>
        </w:rPr>
        <w:fldChar w:fldCharType="end"/>
      </w:r>
      <w:r w:rsidR="00F9715C">
        <w:rPr>
          <w:rFonts w:hint="eastAsia"/>
          <w:highlight w:val="yellow"/>
          <w:lang w:eastAsia="zh-CN"/>
        </w:rPr>
        <w:t xml:space="preserve">. </w:t>
      </w:r>
    </w:p>
    <w:p w14:paraId="214C2425" w14:textId="77777777" w:rsidR="00001C0A" w:rsidRPr="00001C0A" w:rsidRDefault="00001C0A" w:rsidP="00001C0A">
      <w:pPr>
        <w:spacing w:line="240" w:lineRule="auto"/>
        <w:jc w:val="both"/>
        <w:rPr>
          <w:rFonts w:ascii="Times New Roman" w:hAnsi="Times New Roman" w:cs="Times New Roman"/>
        </w:rPr>
      </w:pPr>
    </w:p>
    <w:p w14:paraId="79DE3D53" w14:textId="77777777" w:rsidR="001866FC" w:rsidRDefault="001866FC" w:rsidP="00963287">
      <w:pPr>
        <w:spacing w:line="240" w:lineRule="auto"/>
        <w:rPr>
          <w:rFonts w:eastAsia="DengXian"/>
        </w:rPr>
      </w:pPr>
    </w:p>
    <w:p w14:paraId="51DB9C3F" w14:textId="3E345CF0" w:rsidR="00722998" w:rsidRDefault="009C2200" w:rsidP="00963287">
      <w:pPr>
        <w:spacing w:line="240" w:lineRule="auto"/>
      </w:pPr>
      <w:r w:rsidRPr="009C2200">
        <w:br/>
      </w:r>
      <w:r w:rsidR="00290C51" w:rsidRPr="00A17589">
        <w:t>(</w:t>
      </w:r>
      <w:r w:rsidR="000967D2" w:rsidRPr="00A17589">
        <w:t>4</w:t>
      </w:r>
      <w:r w:rsidR="00290C51" w:rsidRPr="00A17589">
        <w:t xml:space="preserve">) </w:t>
      </w:r>
      <w:r w:rsidRPr="00A17589">
        <w:t>For the case study section and beyond, Figures 1 and 2 would</w:t>
      </w:r>
      <w:r w:rsidRPr="009C2200">
        <w:t xml:space="preserve"> benefit from the addition of a north arrow and scale bar, as there is available space to include them.</w:t>
      </w:r>
    </w:p>
    <w:p w14:paraId="61B42E34" w14:textId="06736CFF" w:rsidR="00CB24AC" w:rsidRPr="009E1F9D" w:rsidRDefault="00CB24AC" w:rsidP="00CB24AC">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appreciate your </w:t>
      </w:r>
      <w:r w:rsidR="009E1F9D" w:rsidRPr="009E1F9D">
        <w:rPr>
          <w:rFonts w:ascii="Times New Roman" w:hAnsi="Times New Roman" w:cs="Times New Roman"/>
          <w:color w:val="0F9ED5" w:themeColor="accent4"/>
        </w:rPr>
        <w:t>comments,</w:t>
      </w:r>
      <w:r w:rsidRPr="009E1F9D">
        <w:rPr>
          <w:rFonts w:ascii="Times New Roman" w:hAnsi="Times New Roman" w:cs="Times New Roman"/>
          <w:color w:val="0F9ED5" w:themeColor="accent4"/>
        </w:rPr>
        <w:t xml:space="preserve"> </w:t>
      </w:r>
      <w:r w:rsidR="00892270" w:rsidRPr="009E1F9D">
        <w:rPr>
          <w:rFonts w:ascii="Times New Roman" w:hAnsi="Times New Roman" w:cs="Times New Roman"/>
          <w:color w:val="0F9ED5" w:themeColor="accent4"/>
        </w:rPr>
        <w:t>and</w:t>
      </w:r>
      <w:r w:rsidRPr="009E1F9D">
        <w:rPr>
          <w:rFonts w:ascii="Times New Roman" w:hAnsi="Times New Roman" w:cs="Times New Roman"/>
          <w:color w:val="0F9ED5" w:themeColor="accent4"/>
        </w:rPr>
        <w:t xml:space="preserve"> </w:t>
      </w:r>
      <w:r w:rsidR="00892270" w:rsidRPr="009E1F9D">
        <w:rPr>
          <w:rFonts w:ascii="Times New Roman" w:hAnsi="Times New Roman" w:cs="Times New Roman"/>
          <w:color w:val="0F9ED5" w:themeColor="accent4"/>
        </w:rPr>
        <w:t>w</w:t>
      </w:r>
      <w:r w:rsidRPr="009E1F9D">
        <w:rPr>
          <w:rFonts w:ascii="Times New Roman" w:hAnsi="Times New Roman" w:cs="Times New Roman"/>
          <w:color w:val="0F9ED5" w:themeColor="accent4"/>
        </w:rPr>
        <w:t>e have incorporated these necessary components into the figures.</w:t>
      </w:r>
    </w:p>
    <w:p w14:paraId="7105FB38" w14:textId="4EF09B93" w:rsidR="00722998" w:rsidRPr="009E1F9D" w:rsidRDefault="00CB24AC" w:rsidP="00CB24AC">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Please note that, in response to another reviewer’s comment, we added an additional figure, so Figures 1 and 2 are now numbered as Figures 2 and 3 in the manuscript.</w:t>
      </w:r>
    </w:p>
    <w:p w14:paraId="587B4FFC" w14:textId="77777777" w:rsidR="001866FC" w:rsidRDefault="001866FC" w:rsidP="00963287">
      <w:pPr>
        <w:spacing w:line="240" w:lineRule="auto"/>
        <w:rPr>
          <w:rFonts w:eastAsia="DengXian"/>
        </w:rPr>
      </w:pPr>
    </w:p>
    <w:p w14:paraId="6F07BCF5" w14:textId="77777777" w:rsidR="001866FC" w:rsidRDefault="001866FC" w:rsidP="00963287">
      <w:pPr>
        <w:spacing w:line="240" w:lineRule="auto"/>
        <w:rPr>
          <w:rFonts w:eastAsia="DengXian"/>
        </w:rPr>
      </w:pPr>
    </w:p>
    <w:p w14:paraId="2CF1E149" w14:textId="1EF9C503" w:rsidR="001E1A9E" w:rsidRDefault="009C2200" w:rsidP="00963287">
      <w:pPr>
        <w:spacing w:line="240" w:lineRule="auto"/>
      </w:pPr>
      <w:r w:rsidRPr="009C2200">
        <w:br/>
      </w:r>
      <w:r w:rsidR="00190997" w:rsidRPr="00EB2A34">
        <w:t>(</w:t>
      </w:r>
      <w:r w:rsidR="000967D2" w:rsidRPr="00EB2A34">
        <w:t>5</w:t>
      </w:r>
      <w:r w:rsidR="00190997" w:rsidRPr="00EB2A34">
        <w:t xml:space="preserve">) </w:t>
      </w:r>
      <w:r w:rsidRPr="00EB2A34">
        <w:t>Considering both demand and supply side accessibility is also an innovation of the current study, particularly in how you address this using secondary GPS data. I would think it is beneficial to briefly highlight this in your introduction as well.</w:t>
      </w:r>
    </w:p>
    <w:p w14:paraId="4DAF3AFC" w14:textId="77777777" w:rsidR="00DB17F1" w:rsidRPr="009E1F9D" w:rsidRDefault="008A1255" w:rsidP="00DB17F1">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appreciate your comments on the consideration of both demand and supply-side accessibility as an innovation of the study. </w:t>
      </w:r>
      <w:r w:rsidR="009D6CA4" w:rsidRPr="009E1F9D">
        <w:rPr>
          <w:rFonts w:ascii="Times New Roman" w:hAnsi="Times New Roman" w:cs="Times New Roman"/>
          <w:color w:val="0F9ED5" w:themeColor="accent4"/>
        </w:rPr>
        <w:t xml:space="preserve">In response, </w:t>
      </w:r>
    </w:p>
    <w:p w14:paraId="6E9D5690" w14:textId="022044C9" w:rsidR="009D6CA4" w:rsidRPr="009E1F9D" w:rsidRDefault="00DB17F1" w:rsidP="00DB17F1">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lastRenderedPageBreak/>
        <w:t>W</w:t>
      </w:r>
      <w:r w:rsidR="009D6CA4" w:rsidRPr="009E1F9D">
        <w:rPr>
          <w:rFonts w:ascii="Times New Roman" w:hAnsi="Times New Roman" w:cs="Times New Roman"/>
          <w:color w:val="0F9ED5" w:themeColor="accent4"/>
        </w:rPr>
        <w:t xml:space="preserve">e have added a brief discussion in </w:t>
      </w:r>
      <w:r w:rsidR="009D6CA4" w:rsidRPr="009E1F9D">
        <w:rPr>
          <w:rFonts w:ascii="Times New Roman" w:hAnsi="Times New Roman" w:cs="Times New Roman"/>
          <w:i/>
          <w:iCs/>
          <w:color w:val="0F9ED5" w:themeColor="accent4"/>
        </w:rPr>
        <w:t>Introduction</w:t>
      </w:r>
      <w:ins w:id="33" w:author="Luyu Liu" w:date="2024-10-04T13:07:00Z" w16du:dateUtc="2024-10-04T18:07:00Z">
        <w:r w:rsidR="00305264">
          <w:rPr>
            <w:rFonts w:ascii="Times New Roman" w:hAnsi="Times New Roman" w:cs="Times New Roman"/>
            <w:i/>
            <w:iCs/>
            <w:color w:val="0F9ED5" w:themeColor="accent4"/>
          </w:rPr>
          <w:t xml:space="preserve"> </w:t>
        </w:r>
        <w:r w:rsidR="00305264" w:rsidRPr="00305264">
          <w:rPr>
            <w:rFonts w:ascii="Times New Roman" w:hAnsi="Times New Roman" w:cs="Times New Roman"/>
            <w:color w:val="0F9ED5" w:themeColor="accent4"/>
            <w:rPrChange w:id="34" w:author="Luyu Liu" w:date="2024-10-04T13:08:00Z" w16du:dateUtc="2024-10-04T18:08:00Z">
              <w:rPr>
                <w:rFonts w:ascii="Times New Roman" w:hAnsi="Times New Roman" w:cs="Times New Roman"/>
                <w:i/>
                <w:iCs/>
                <w:color w:val="0F9ED5" w:themeColor="accent4"/>
              </w:rPr>
            </w:rPrChange>
          </w:rPr>
          <w:t>to emphasize the</w:t>
        </w:r>
      </w:ins>
      <w:ins w:id="35" w:author="Luyu Liu" w:date="2024-10-04T13:09:00Z" w16du:dateUtc="2024-10-04T18:09:00Z">
        <w:r w:rsidR="00305264">
          <w:rPr>
            <w:rFonts w:ascii="Times New Roman" w:hAnsi="Times New Roman" w:cs="Times New Roman"/>
            <w:color w:val="0F9ED5" w:themeColor="accent4"/>
          </w:rPr>
          <w:t xml:space="preserve"> innovation </w:t>
        </w:r>
      </w:ins>
      <w:ins w:id="36" w:author="Luyu Liu" w:date="2024-10-04T13:10:00Z" w16du:dateUtc="2024-10-04T18:10:00Z">
        <w:r w:rsidR="00305264">
          <w:rPr>
            <w:rFonts w:ascii="Times New Roman" w:hAnsi="Times New Roman" w:cs="Times New Roman"/>
            <w:color w:val="0F9ED5" w:themeColor="accent4"/>
          </w:rPr>
          <w:t>on the demand and supply perspective of food access</w:t>
        </w:r>
      </w:ins>
      <w:r w:rsidR="009D6CA4" w:rsidRPr="009E1F9D">
        <w:rPr>
          <w:rFonts w:ascii="Times New Roman" w:hAnsi="Times New Roman" w:cs="Times New Roman"/>
          <w:color w:val="0F9ED5" w:themeColor="accent4"/>
        </w:rPr>
        <w:t xml:space="preserve">, as mentioned in our response to comment (1). </w:t>
      </w:r>
    </w:p>
    <w:p w14:paraId="565C8A0E" w14:textId="56187722" w:rsidR="001E1A9E" w:rsidRPr="00CB7E42" w:rsidRDefault="009D6CA4" w:rsidP="00DD4686">
      <w:pPr>
        <w:pStyle w:val="ListParagraph"/>
        <w:numPr>
          <w:ilvl w:val="1"/>
          <w:numId w:val="1"/>
        </w:numPr>
        <w:spacing w:after="0"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Additionally, in light of feedback from the other reviewer, we included a section (Section 2.1) reviewing people’s food access behavior in general and reiterated this </w:t>
      </w:r>
      <w:commentRangeStart w:id="37"/>
      <w:r w:rsidRPr="009E1F9D">
        <w:rPr>
          <w:rFonts w:ascii="Times New Roman" w:hAnsi="Times New Roman" w:cs="Times New Roman"/>
          <w:color w:val="0F9ED5" w:themeColor="accent4"/>
        </w:rPr>
        <w:t>point in</w:t>
      </w:r>
      <w:commentRangeEnd w:id="37"/>
      <w:r w:rsidR="00305264">
        <w:rPr>
          <w:rStyle w:val="CommentReference"/>
        </w:rPr>
        <w:commentReference w:id="37"/>
      </w:r>
      <w:r w:rsidRPr="009E1F9D">
        <w:rPr>
          <w:rFonts w:ascii="Times New Roman" w:hAnsi="Times New Roman" w:cs="Times New Roman"/>
          <w:color w:val="0F9ED5" w:themeColor="accent4"/>
        </w:rPr>
        <w:t xml:space="preserve">. In </w:t>
      </w:r>
      <w:r w:rsidR="000A4A6B" w:rsidRPr="009E1F9D">
        <w:rPr>
          <w:rFonts w:ascii="Times New Roman" w:hAnsi="Times New Roman" w:cs="Times New Roman"/>
          <w:color w:val="0F9ED5" w:themeColor="accent4"/>
        </w:rPr>
        <w:t>that</w:t>
      </w:r>
      <w:r w:rsidRPr="009E1F9D">
        <w:rPr>
          <w:rFonts w:ascii="Times New Roman" w:hAnsi="Times New Roman" w:cs="Times New Roman"/>
          <w:color w:val="0F9ED5" w:themeColor="accent4"/>
        </w:rPr>
        <w:t xml:space="preserve"> section, </w:t>
      </w:r>
      <w:ins w:id="38" w:author="Luyu Liu" w:date="2024-10-04T13:10:00Z" w16du:dateUtc="2024-10-04T18:10:00Z">
        <w:r w:rsidR="00305264">
          <w:rPr>
            <w:rFonts w:ascii="Times New Roman" w:hAnsi="Times New Roman" w:cs="Times New Roman"/>
            <w:color w:val="0F9ED5" w:themeColor="accent4"/>
          </w:rPr>
          <w:t xml:space="preserve">we </w:t>
        </w:r>
      </w:ins>
      <w:r w:rsidR="000A4A6B" w:rsidRPr="009E1F9D">
        <w:rPr>
          <w:rFonts w:ascii="Times New Roman" w:hAnsi="Times New Roman" w:cs="Times New Roman"/>
          <w:color w:val="0F9ED5" w:themeColor="accent4"/>
        </w:rPr>
        <w:t xml:space="preserve">highlighted this potential of GPS data again. </w:t>
      </w:r>
      <w:r w:rsidR="008C3190" w:rsidRPr="009E1F9D">
        <w:rPr>
          <w:rFonts w:ascii="Times New Roman" w:hAnsi="Times New Roman" w:cs="Times New Roman"/>
          <w:color w:val="0F9ED5" w:themeColor="accent4"/>
        </w:rPr>
        <w:t xml:space="preserve">We discussed </w:t>
      </w:r>
      <w:commentRangeStart w:id="39"/>
      <w:r w:rsidR="006E400B" w:rsidRPr="00EB2A34">
        <w:rPr>
          <w:rFonts w:ascii="Times New Roman" w:hAnsi="Times New Roman" w:cs="Times New Roman"/>
          <w:color w:val="0F9ED5" w:themeColor="accent4"/>
          <w:rPrChange w:id="40" w:author="Yan, Xiang 'Jacob'" w:date="2024-09-26T20:55:00Z" w16du:dateUtc="2024-09-27T00:55:00Z">
            <w:rPr>
              <w:rFonts w:ascii="Times New Roman" w:hAnsi="Times New Roman" w:cs="Times New Roman"/>
            </w:rPr>
          </w:rPrChange>
        </w:rPr>
        <w:t xml:space="preserve">the traditional supply side </w:t>
      </w:r>
      <w:r w:rsidR="008C3190" w:rsidRPr="00EB2A34">
        <w:rPr>
          <w:rFonts w:ascii="Times New Roman" w:hAnsi="Times New Roman" w:cs="Times New Roman"/>
          <w:color w:val="0F9ED5" w:themeColor="accent4"/>
        </w:rPr>
        <w:t xml:space="preserve">analysis including </w:t>
      </w:r>
      <w:r w:rsidR="006E400B" w:rsidRPr="00EB2A34">
        <w:rPr>
          <w:rFonts w:ascii="Times New Roman" w:hAnsi="Times New Roman" w:cs="Times New Roman"/>
          <w:color w:val="0F9ED5" w:themeColor="accent4"/>
          <w:rPrChange w:id="41" w:author="Yan, Xiang 'Jacob'" w:date="2024-09-26T20:55:00Z" w16du:dateUtc="2024-09-27T00:55:00Z">
            <w:rPr>
              <w:rFonts w:ascii="Times New Roman" w:hAnsi="Times New Roman" w:cs="Times New Roman"/>
            </w:rPr>
          </w:rPrChange>
        </w:rPr>
        <w:t xml:space="preserve">measurements like </w:t>
      </w:r>
      <w:r w:rsidR="004600D3" w:rsidRPr="00EB2A34">
        <w:rPr>
          <w:rFonts w:ascii="Times New Roman" w:hAnsi="Times New Roman" w:cs="Times New Roman"/>
          <w:color w:val="0F9ED5" w:themeColor="accent4"/>
          <w:rPrChange w:id="42" w:author="Yan, Xiang 'Jacob'" w:date="2024-09-26T20:55:00Z" w16du:dateUtc="2024-09-27T00:55:00Z">
            <w:rPr>
              <w:rFonts w:ascii="Times New Roman" w:hAnsi="Times New Roman" w:cs="Times New Roman"/>
            </w:rPr>
          </w:rPrChange>
        </w:rPr>
        <w:t>food desert, with their contributions as well as the shortcomings</w:t>
      </w:r>
      <w:r w:rsidR="006A19A9" w:rsidRPr="00EB2A34">
        <w:rPr>
          <w:rFonts w:ascii="Times New Roman" w:hAnsi="Times New Roman" w:cs="Times New Roman"/>
          <w:color w:val="0F9ED5" w:themeColor="accent4"/>
          <w:rPrChange w:id="43" w:author="Yan, Xiang 'Jacob'" w:date="2024-09-26T20:55:00Z" w16du:dateUtc="2024-09-27T00:55:00Z">
            <w:rPr>
              <w:rFonts w:ascii="Times New Roman" w:hAnsi="Times New Roman" w:cs="Times New Roman"/>
            </w:rPr>
          </w:rPrChange>
        </w:rPr>
        <w:t xml:space="preserve"> when talking about demand side</w:t>
      </w:r>
      <w:r w:rsidR="004600D3" w:rsidRPr="00EB2A34">
        <w:rPr>
          <w:rFonts w:ascii="Times New Roman" w:hAnsi="Times New Roman" w:cs="Times New Roman"/>
          <w:color w:val="0F9ED5" w:themeColor="accent4"/>
          <w:rPrChange w:id="44" w:author="Yan, Xiang 'Jacob'" w:date="2024-09-26T20:55:00Z" w16du:dateUtc="2024-09-27T00:55:00Z">
            <w:rPr>
              <w:rFonts w:ascii="Times New Roman" w:hAnsi="Times New Roman" w:cs="Times New Roman"/>
            </w:rPr>
          </w:rPrChange>
        </w:rPr>
        <w:t xml:space="preserve">. We then briefly discussed the potential of GPS data in </w:t>
      </w:r>
      <w:r w:rsidR="006A19A9" w:rsidRPr="00EB2A34">
        <w:rPr>
          <w:rFonts w:ascii="Times New Roman" w:hAnsi="Times New Roman" w:cs="Times New Roman"/>
          <w:color w:val="0F9ED5" w:themeColor="accent4"/>
          <w:rPrChange w:id="45" w:author="Yan, Xiang 'Jacob'" w:date="2024-09-26T20:55:00Z" w16du:dateUtc="2024-09-27T00:55:00Z">
            <w:rPr>
              <w:rFonts w:ascii="Times New Roman" w:hAnsi="Times New Roman" w:cs="Times New Roman"/>
            </w:rPr>
          </w:rPrChange>
        </w:rPr>
        <w:t>the demand side</w:t>
      </w:r>
      <w:r w:rsidR="004600D3" w:rsidRPr="00EB2A34">
        <w:rPr>
          <w:rFonts w:ascii="Times New Roman" w:hAnsi="Times New Roman" w:cs="Times New Roman"/>
          <w:color w:val="0F9ED5" w:themeColor="accent4"/>
          <w:rPrChange w:id="46" w:author="Yan, Xiang 'Jacob'" w:date="2024-09-26T20:55:00Z" w16du:dateUtc="2024-09-27T00:55:00Z">
            <w:rPr>
              <w:rFonts w:ascii="Times New Roman" w:hAnsi="Times New Roman" w:cs="Times New Roman"/>
            </w:rPr>
          </w:rPrChange>
        </w:rPr>
        <w:t>.</w:t>
      </w:r>
      <w:commentRangeEnd w:id="39"/>
      <w:r w:rsidR="00696C1A" w:rsidRPr="00EB2A34">
        <w:rPr>
          <w:rStyle w:val="CommentReference"/>
          <w:color w:val="0F9ED5" w:themeColor="accent4"/>
        </w:rPr>
        <w:commentReference w:id="39"/>
      </w:r>
    </w:p>
    <w:p w14:paraId="4CD243CA" w14:textId="77777777" w:rsidR="00CB7E42" w:rsidRPr="009E1F9D" w:rsidRDefault="00CB7E42" w:rsidP="00CB7E42">
      <w:pPr>
        <w:pStyle w:val="ListParagraph"/>
        <w:spacing w:after="0" w:line="240" w:lineRule="auto"/>
        <w:ind w:left="1440"/>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Please find the revisions in the manuscript and included here. </w:t>
      </w:r>
    </w:p>
    <w:p w14:paraId="1ABA4E32" w14:textId="53A16351" w:rsidR="00A32354" w:rsidRPr="00243335" w:rsidRDefault="00A32354" w:rsidP="00DD4686">
      <w:pPr>
        <w:pStyle w:val="Newparagraph"/>
        <w:spacing w:line="240" w:lineRule="auto"/>
        <w:ind w:left="1440" w:firstLine="0"/>
        <w:jc w:val="both"/>
        <w:rPr>
          <w:highlight w:val="yellow"/>
          <w:lang w:eastAsia="zh-CN"/>
        </w:rPr>
      </w:pPr>
      <w:r w:rsidRPr="00B2155C">
        <w:rPr>
          <w:highlight w:val="yellow"/>
          <w:lang w:eastAsia="zh-CN"/>
        </w:rPr>
        <w:t xml:space="preserve">Food access, like access to other public services, results from the transition from </w:t>
      </w:r>
      <w:r w:rsidRPr="00B2155C">
        <w:rPr>
          <w:i/>
          <w:iCs/>
          <w:highlight w:val="yellow"/>
          <w:lang w:eastAsia="zh-CN"/>
        </w:rPr>
        <w:t>potential</w:t>
      </w:r>
      <w:r w:rsidRPr="00B2155C">
        <w:rPr>
          <w:highlight w:val="yellow"/>
          <w:lang w:eastAsia="zh-CN"/>
        </w:rPr>
        <w:t xml:space="preserve"> access (i.e. food </w:t>
      </w:r>
      <w:r w:rsidRPr="00B2155C">
        <w:rPr>
          <w:i/>
          <w:iCs/>
          <w:highlight w:val="yellow"/>
          <w:lang w:eastAsia="zh-CN"/>
        </w:rPr>
        <w:t>accessibility</w:t>
      </w:r>
      <w:r w:rsidRPr="00B2155C">
        <w:rPr>
          <w:highlight w:val="yellow"/>
          <w:lang w:eastAsia="zh-CN"/>
        </w:rPr>
        <w:t xml:space="preserve">) to actual </w:t>
      </w:r>
      <w:del w:id="47" w:author="Luyu Liu" w:date="2024-10-03T21:19:00Z" w16du:dateUtc="2024-10-04T02:19:00Z">
        <w:r w:rsidRPr="00B2155C" w:rsidDel="009B1A96">
          <w:rPr>
            <w:i/>
            <w:iCs/>
            <w:highlight w:val="yellow"/>
            <w:lang w:eastAsia="zh-CN"/>
          </w:rPr>
          <w:delText>revealed</w:delText>
        </w:r>
        <w:r w:rsidRPr="00B2155C" w:rsidDel="009B1A96">
          <w:rPr>
            <w:highlight w:val="yellow"/>
            <w:lang w:eastAsia="zh-CN"/>
          </w:rPr>
          <w:delText xml:space="preserve"> (or </w:delText>
        </w:r>
        <w:r w:rsidRPr="00B2155C" w:rsidDel="009B1A96">
          <w:rPr>
            <w:i/>
            <w:iCs/>
            <w:highlight w:val="yellow"/>
            <w:lang w:eastAsia="zh-CN"/>
          </w:rPr>
          <w:delText>realized</w:delText>
        </w:r>
        <w:r w:rsidRPr="00B2155C" w:rsidDel="009B1A96">
          <w:rPr>
            <w:highlight w:val="yellow"/>
            <w:lang w:eastAsia="zh-CN"/>
          </w:rPr>
          <w:delText>)</w:delText>
        </w:r>
      </w:del>
      <w:ins w:id="48" w:author="Luyu Liu" w:date="2024-10-03T21:19:00Z" w16du:dateUtc="2024-10-04T02:19:00Z">
        <w:r w:rsidR="009B1A96">
          <w:rPr>
            <w:i/>
            <w:iCs/>
            <w:highlight w:val="yellow"/>
            <w:lang w:eastAsia="zh-CN"/>
          </w:rPr>
          <w:t>realized</w:t>
        </w:r>
      </w:ins>
      <w:r w:rsidRPr="00B2155C">
        <w:rPr>
          <w:highlight w:val="yellow"/>
          <w:lang w:eastAsia="zh-CN"/>
        </w:rPr>
        <w:t xml:space="preserve"> access (i.e. food </w:t>
      </w:r>
      <w:r w:rsidRPr="00B2155C">
        <w:rPr>
          <w:i/>
          <w:iCs/>
          <w:highlight w:val="yellow"/>
          <w:lang w:eastAsia="zh-CN"/>
        </w:rPr>
        <w:t>acquisition</w:t>
      </w:r>
      <w:r w:rsidRPr="00B2155C">
        <w:rPr>
          <w:highlight w:val="yellow"/>
          <w:lang w:eastAsia="zh-CN"/>
        </w:rPr>
        <w:t xml:space="preserve">) </w:t>
      </w:r>
      <w:r w:rsidRPr="00243335">
        <w:rPr>
          <w:highlight w:val="yellow"/>
          <w:lang w:eastAsia="zh-CN"/>
        </w:rPr>
        <w:fldChar w:fldCharType="begin"/>
      </w:r>
      <w:r w:rsidR="00FA1D71" w:rsidRPr="00243335">
        <w:rPr>
          <w:highlight w:val="yellow"/>
          <w:lang w:eastAsia="zh-CN"/>
        </w:rPr>
        <w:instrText xml:space="preserve"> ADDIN ZOTERO_ITEM CSL_CITATION {"citationID":"zMfPZkRy","properties":{"formattedCitation":"(Khan 1992, Simelane and Worth 2020, Tadesse {\\i{}et al.} 2020)","plainCitation":"(Khan 1992, Simelane and Worth 2020, Tadesse et al. 2020)","noteIndex":0},"citationItems":[{"id":324,"uris":["http://zotero.org/users/14292551/items/YMB7NQE8"],"itemData":{"id":324,"type":"article-journal","container-title":"Socio-Economic Planning Sciences","DOI":"10.1016/0038-0121(92)90004-O","ISSN":"00380121","issue":"4","journalAbbreviation":"Socio-Economic Planning Sciences","language":"en","page":"275-287","source":"DOI.org (Crossref)","title":"An integrated approach to measuring potential spatial access to health care services","volume":"26","author":[{"family":"Khan","given":"Abdullah A."}],"issued":{"date-parts":[["1992",10]]}}},{"id":"j3t2f30Z/rTCPvwJ3","uris":["http://zotero.org/users/local/4eITpJL4/items/GZ9LRMCC"],"itemData":{"id":"9oYpnUQU/FuHvxJvt","type":"article-journal","container-title":"Food and Nutrition Bulletin","DOI":"10.1177/0379572120925341","issue":"3","note":"_eprint: https://doi.org/10.1177/0379572120925341\nPMID: 33200627","page":"367-379","title":"Food and Nutrition Security Theory","volume":"41","author":[{"family":"Simelane","given":"Kwanele Siyabonga"},{"family":"Worth","given":"Steve"}],"issued":{"date-parts":[["2020"]]}}},{"id":115,"uris":["http://zotero.org/users/14292551/items/IVYMY7J9"],"itemData":{"id":115,"type":"article-journal","container-title":"Food Policy","DOI":"https://doi.org/10.1016/j.foodpol.2020.101862","ISSN":"0306-9192","page":"101862","title":"Biases in self-reported food insecurity measurement: A list experiment approach","volume":"92","author":[{"family":"Tadesse","given":"Getaw"},{"family":"Abate","given":"Gashaw T."},{"family":"Zewdie","given":"Tadiwos"}],"issued":{"date-parts":[["2020"]]}}}],"schema":"https://github.com/citation-style-language/schema/raw/master/csl-citation.json"} </w:instrText>
      </w:r>
      <w:r w:rsidRPr="00243335">
        <w:rPr>
          <w:highlight w:val="yellow"/>
          <w:lang w:eastAsia="zh-CN"/>
        </w:rPr>
        <w:fldChar w:fldCharType="separate"/>
      </w:r>
      <w:r w:rsidR="00FA1D71" w:rsidRPr="00243335">
        <w:rPr>
          <w:highlight w:val="yellow"/>
        </w:rPr>
        <w:t xml:space="preserve">(Khan 1992, Simelane and Worth 2020, Tadesse </w:t>
      </w:r>
      <w:r w:rsidR="00FA1D71" w:rsidRPr="00243335">
        <w:rPr>
          <w:i/>
          <w:iCs/>
          <w:highlight w:val="yellow"/>
        </w:rPr>
        <w:t>et al.</w:t>
      </w:r>
      <w:r w:rsidR="00FA1D71" w:rsidRPr="00243335">
        <w:rPr>
          <w:highlight w:val="yellow"/>
        </w:rPr>
        <w:t xml:space="preserve"> 2020)</w:t>
      </w:r>
      <w:r w:rsidRPr="00243335">
        <w:rPr>
          <w:highlight w:val="yellow"/>
          <w:lang w:eastAsia="zh-CN"/>
        </w:rPr>
        <w:fldChar w:fldCharType="end"/>
      </w:r>
      <w:r w:rsidRPr="00243335">
        <w:rPr>
          <w:highlight w:val="yellow"/>
          <w:lang w:eastAsia="zh-CN"/>
        </w:rPr>
        <w:t xml:space="preserve">. This transition is determined by facilitators or barriers from both the </w:t>
      </w:r>
      <w:r w:rsidRPr="00243335">
        <w:rPr>
          <w:i/>
          <w:iCs/>
          <w:highlight w:val="yellow"/>
          <w:lang w:eastAsia="zh-CN"/>
        </w:rPr>
        <w:t>supply</w:t>
      </w:r>
      <w:r w:rsidRPr="00243335">
        <w:rPr>
          <w:highlight w:val="yellow"/>
          <w:lang w:eastAsia="zh-CN"/>
        </w:rPr>
        <w:t xml:space="preserve"> side (i.e. facilities characteristics, like size and distribution) and the </w:t>
      </w:r>
      <w:r w:rsidRPr="00243335">
        <w:rPr>
          <w:i/>
          <w:iCs/>
          <w:highlight w:val="yellow"/>
          <w:lang w:eastAsia="zh-CN"/>
        </w:rPr>
        <w:t>demand</w:t>
      </w:r>
      <w:r w:rsidRPr="00243335">
        <w:rPr>
          <w:highlight w:val="yellow"/>
          <w:lang w:eastAsia="zh-CN"/>
        </w:rPr>
        <w:t xml:space="preserve"> side (i.e. area characteristics, like population and access distance), with moderation from planning and policy efforts. </w:t>
      </w:r>
    </w:p>
    <w:p w14:paraId="7856A5C2" w14:textId="3800CF03" w:rsidR="00A32354" w:rsidRPr="00243335" w:rsidRDefault="00A32354" w:rsidP="00243335">
      <w:pPr>
        <w:pStyle w:val="Newparagraph"/>
        <w:spacing w:line="240" w:lineRule="auto"/>
        <w:ind w:left="1440"/>
        <w:jc w:val="both"/>
        <w:rPr>
          <w:highlight w:val="yellow"/>
          <w:lang w:eastAsia="zh-CN"/>
        </w:rPr>
      </w:pPr>
      <w:r w:rsidRPr="00243335">
        <w:rPr>
          <w:highlight w:val="yellow"/>
          <w:lang w:eastAsia="zh-CN"/>
        </w:rPr>
        <w:t xml:space="preserve">Studies on </w:t>
      </w:r>
      <w:r w:rsidRPr="00243335">
        <w:rPr>
          <w:i/>
          <w:iCs/>
          <w:highlight w:val="yellow"/>
          <w:lang w:eastAsia="zh-CN"/>
        </w:rPr>
        <w:t>potential</w:t>
      </w:r>
      <w:r w:rsidRPr="00243335">
        <w:rPr>
          <w:highlight w:val="yellow"/>
          <w:lang w:eastAsia="zh-CN"/>
        </w:rPr>
        <w:t xml:space="preserve"> food access primarily focus on the </w:t>
      </w:r>
      <w:r w:rsidRPr="00243335">
        <w:rPr>
          <w:i/>
          <w:iCs/>
          <w:highlight w:val="yellow"/>
          <w:lang w:eastAsia="zh-CN"/>
        </w:rPr>
        <w:t>supply</w:t>
      </w:r>
      <w:r w:rsidRPr="00243335">
        <w:rPr>
          <w:highlight w:val="yellow"/>
          <w:lang w:eastAsia="zh-CN"/>
        </w:rPr>
        <w:t xml:space="preserve"> side. Researchers model food outlet availability using datasets such as Point of Interest (POI) data </w:t>
      </w:r>
      <w:r w:rsidRPr="00243335">
        <w:rPr>
          <w:highlight w:val="yellow"/>
          <w:lang w:eastAsia="zh-CN"/>
        </w:rPr>
        <w:fldChar w:fldCharType="begin"/>
      </w:r>
      <w:r w:rsidR="00FA1D71" w:rsidRPr="00243335">
        <w:rPr>
          <w:highlight w:val="yellow"/>
          <w:lang w:eastAsia="zh-CN"/>
        </w:rPr>
        <w:instrText xml:space="preserve"> ADDIN ZOTERO_ITEM CSL_CITATION {"citationID":"VuUtaCUb","properties":{"formattedCitation":"(Larsen and Gilliland 2008)","plainCitation":"(Larsen and Gilliland 2008)","noteIndex":0},"citationItems":[{"id":71,"uris":["http://zotero.org/users/14292551/items/5MMCRWVV"],"itemData":{"id":71,"type":"article-journal","container-title":"International journal of health geographics","DOI":"https://doi.org/10.1186/1476-072X-7-16","issue":"1","note":"publisher: BioMed Central","page":"1–16","title":"Mapping the evolution of'food deserts' in a Canadian city: Supermarket accessibility in London, Ontario, 1961–2005","volume":"7","author":[{"family":"Larsen","given":"Kristian"},{"family":"Gilliland","given":"Jason"}],"issued":{"date-parts":[["2008"]]}}}],"schema":"https://github.com/citation-style-language/schema/raw/master/csl-citation.json"} </w:instrText>
      </w:r>
      <w:r w:rsidRPr="00243335">
        <w:rPr>
          <w:highlight w:val="yellow"/>
          <w:lang w:eastAsia="zh-CN"/>
        </w:rPr>
        <w:fldChar w:fldCharType="separate"/>
      </w:r>
      <w:r w:rsidR="00FA1D71" w:rsidRPr="00243335">
        <w:rPr>
          <w:highlight w:val="yellow"/>
        </w:rPr>
        <w:t>(Larsen and Gilliland 2008)</w:t>
      </w:r>
      <w:r w:rsidRPr="00243335">
        <w:rPr>
          <w:highlight w:val="yellow"/>
          <w:lang w:eastAsia="zh-CN"/>
        </w:rPr>
        <w:fldChar w:fldCharType="end"/>
      </w:r>
      <w:r w:rsidRPr="00243335">
        <w:rPr>
          <w:highlight w:val="yellow"/>
          <w:lang w:eastAsia="zh-CN"/>
        </w:rPr>
        <w:t xml:space="preserve"> or satellite imagery (e.g., agricultural land use that informs food production and harvest patterns) </w:t>
      </w:r>
      <w:r w:rsidRPr="00243335">
        <w:rPr>
          <w:highlight w:val="yellow"/>
          <w:lang w:eastAsia="zh-CN"/>
        </w:rPr>
        <w:fldChar w:fldCharType="begin"/>
      </w:r>
      <w:r w:rsidR="00FA1D71" w:rsidRPr="00243335">
        <w:rPr>
          <w:highlight w:val="yellow"/>
          <w:lang w:eastAsia="zh-CN"/>
        </w:rPr>
        <w:instrText xml:space="preserve"> ADDIN ZOTERO_ITEM CSL_CITATION {"citationID":"tyOleZS1","properties":{"formattedCitation":"(Nguyen {\\i{}et al.} 2020)","plainCitation":"(Nguyen et al. 2020)","noteIndex":0},"citationItems":[{"id":325,"uris":["http://zotero.org/users/14292551/items/ZHWWXCPD"],"itemData":{"id":325,"type":"article-journal","container-title":"Applied Soft Computing","DOI":"10.1016/j.asoc.2020.106565","ISSN":"15684946","journalAbbreviation":"Applied Soft Computing","language":"en","page":"106565","source":"DOI.org (Crossref)","title":"Monitoring agriculture areas with satellite images and deep learning","volume":"95","author":[{"family":"Nguyen","given":"Thanh Tam"},{"family":"Hoang","given":"Thanh Dat"},{"family":"Pham","given":"Minh Tam"},{"family":"Vu","given":"Tuyet Trinh"},{"family":"Nguyen","given":"Thanh Hung"},{"family":"Huynh","given":"Quyet-Thang"},{"family":"Jo","given":"Jun"}],"issued":{"date-parts":[["2020",10]]}}}],"schema":"https://github.com/citation-style-language/schema/raw/master/csl-citation.json"} </w:instrText>
      </w:r>
      <w:r w:rsidRPr="00243335">
        <w:rPr>
          <w:highlight w:val="yellow"/>
          <w:lang w:eastAsia="zh-CN"/>
        </w:rPr>
        <w:fldChar w:fldCharType="separate"/>
      </w:r>
      <w:r w:rsidR="00FA1D71" w:rsidRPr="00243335">
        <w:rPr>
          <w:highlight w:val="yellow"/>
        </w:rPr>
        <w:t xml:space="preserve">(Nguyen </w:t>
      </w:r>
      <w:r w:rsidR="00FA1D71" w:rsidRPr="00243335">
        <w:rPr>
          <w:i/>
          <w:iCs/>
          <w:highlight w:val="yellow"/>
        </w:rPr>
        <w:t>et al.</w:t>
      </w:r>
      <w:r w:rsidR="00FA1D71" w:rsidRPr="00243335">
        <w:rPr>
          <w:highlight w:val="yellow"/>
        </w:rPr>
        <w:t xml:space="preserve"> 2020)</w:t>
      </w:r>
      <w:r w:rsidRPr="00243335">
        <w:rPr>
          <w:highlight w:val="yellow"/>
          <w:lang w:eastAsia="zh-CN"/>
        </w:rPr>
        <w:fldChar w:fldCharType="end"/>
      </w:r>
      <w:r w:rsidRPr="00243335">
        <w:rPr>
          <w:highlight w:val="yellow"/>
          <w:lang w:eastAsia="zh-CN"/>
        </w:rPr>
        <w:t xml:space="preserve">. These models are then combined with </w:t>
      </w:r>
      <w:r w:rsidRPr="00243335">
        <w:rPr>
          <w:i/>
          <w:iCs/>
          <w:highlight w:val="yellow"/>
          <w:lang w:eastAsia="zh-CN"/>
        </w:rPr>
        <w:t>potential demand</w:t>
      </w:r>
      <w:r w:rsidRPr="00243335">
        <w:rPr>
          <w:highlight w:val="yellow"/>
          <w:lang w:eastAsia="zh-CN"/>
        </w:rPr>
        <w:t xml:space="preserve">, usually estimated using regional characteristics like population size, income, area, and distance to food outlets </w:t>
      </w:r>
      <w:r w:rsidRPr="00243335">
        <w:rPr>
          <w:highlight w:val="yellow"/>
          <w:lang w:eastAsia="zh-CN"/>
        </w:rPr>
        <w:fldChar w:fldCharType="begin"/>
      </w:r>
      <w:r w:rsidR="00FA1D71" w:rsidRPr="00243335">
        <w:rPr>
          <w:highlight w:val="yellow"/>
          <w:lang w:eastAsia="zh-CN"/>
        </w:rPr>
        <w:instrText xml:space="preserve"> ADDIN ZOTERO_ITEM CSL_CITATION {"citationID":"Xfk6v4F3","properties":{"formattedCitation":"(Larsen and Gilliland 2008)","plainCitation":"(Larsen and Gilliland 2008)","noteIndex":0},"citationItems":[{"id":71,"uris":["http://zotero.org/users/14292551/items/5MMCRWVV"],"itemData":{"id":71,"type":"article-journal","container-title":"International journal of health geographics","DOI":"https://doi.org/10.1186/1476-072X-7-16","issue":"1","note":"publisher: BioMed Central","page":"1–16","title":"Mapping the evolution of'food deserts' in a Canadian city: Supermarket accessibility in London, Ontario, 1961–2005","volume":"7","author":[{"family":"Larsen","given":"Kristian"},{"family":"Gilliland","given":"Jason"}],"issued":{"date-parts":[["2008"]]}}}],"schema":"https://github.com/citation-style-language/schema/raw/master/csl-citation.json"} </w:instrText>
      </w:r>
      <w:r w:rsidRPr="00243335">
        <w:rPr>
          <w:highlight w:val="yellow"/>
          <w:lang w:eastAsia="zh-CN"/>
        </w:rPr>
        <w:fldChar w:fldCharType="separate"/>
      </w:r>
      <w:r w:rsidR="00FA1D71" w:rsidRPr="00243335">
        <w:rPr>
          <w:highlight w:val="yellow"/>
        </w:rPr>
        <w:t>(Larsen and Gilliland 2008)</w:t>
      </w:r>
      <w:r w:rsidRPr="00243335">
        <w:rPr>
          <w:highlight w:val="yellow"/>
          <w:lang w:eastAsia="zh-CN"/>
        </w:rPr>
        <w:fldChar w:fldCharType="end"/>
      </w:r>
      <w:r w:rsidRPr="00243335">
        <w:rPr>
          <w:highlight w:val="yellow"/>
          <w:lang w:eastAsia="zh-CN"/>
        </w:rPr>
        <w:t xml:space="preserve">. This approach has led to the development of many </w:t>
      </w:r>
      <w:r w:rsidRPr="00243335">
        <w:rPr>
          <w:i/>
          <w:iCs/>
          <w:highlight w:val="yellow"/>
          <w:lang w:eastAsia="zh-CN"/>
        </w:rPr>
        <w:t>accessibility</w:t>
      </w:r>
      <w:r w:rsidRPr="00243335">
        <w:rPr>
          <w:highlight w:val="yellow"/>
          <w:lang w:eastAsia="zh-CN"/>
        </w:rPr>
        <w:t xml:space="preserve"> measures including “food deserts” </w:t>
      </w:r>
      <w:r w:rsidRPr="00243335">
        <w:rPr>
          <w:highlight w:val="yellow"/>
        </w:rPr>
        <w:t xml:space="preserve">(Berkowitz </w:t>
      </w:r>
      <w:r w:rsidRPr="00243335">
        <w:rPr>
          <w:i/>
          <w:iCs/>
          <w:highlight w:val="yellow"/>
        </w:rPr>
        <w:t>et al.</w:t>
      </w:r>
      <w:r w:rsidRPr="00243335">
        <w:rPr>
          <w:highlight w:val="yellow"/>
        </w:rPr>
        <w:t xml:space="preserve"> 2018)</w:t>
      </w:r>
      <w:r w:rsidRPr="00243335">
        <w:rPr>
          <w:highlight w:val="yellow"/>
          <w:lang w:eastAsia="zh-CN"/>
        </w:rPr>
        <w:t xml:space="preserve">.  </w:t>
      </w:r>
    </w:p>
    <w:p w14:paraId="2F21FC43" w14:textId="77777777" w:rsidR="00A32354" w:rsidRPr="00243335" w:rsidRDefault="00A32354" w:rsidP="00243335">
      <w:pPr>
        <w:pStyle w:val="Newparagraph"/>
        <w:spacing w:line="240" w:lineRule="auto"/>
        <w:ind w:left="1440"/>
        <w:jc w:val="both"/>
        <w:rPr>
          <w:highlight w:val="yellow"/>
          <w:lang w:eastAsia="zh-CN"/>
        </w:rPr>
      </w:pPr>
      <w:r w:rsidRPr="00243335">
        <w:rPr>
          <w:highlight w:val="yellow"/>
          <w:lang w:eastAsia="zh-CN"/>
        </w:rPr>
        <w:t xml:space="preserve">In contrast, studies on </w:t>
      </w:r>
      <w:r w:rsidRPr="00243335">
        <w:rPr>
          <w:i/>
          <w:iCs/>
          <w:highlight w:val="yellow"/>
          <w:lang w:eastAsia="zh-CN"/>
        </w:rPr>
        <w:t>revealed</w:t>
      </w:r>
      <w:r w:rsidRPr="00243335">
        <w:rPr>
          <w:highlight w:val="yellow"/>
          <w:lang w:eastAsia="zh-CN"/>
        </w:rPr>
        <w:t xml:space="preserve"> food access directly examine people’s demand by analyzing food </w:t>
      </w:r>
      <w:r w:rsidRPr="00243335">
        <w:rPr>
          <w:i/>
          <w:iCs/>
          <w:highlight w:val="yellow"/>
          <w:lang w:eastAsia="zh-CN"/>
        </w:rPr>
        <w:t>acquisition</w:t>
      </w:r>
      <w:r w:rsidRPr="00243335">
        <w:rPr>
          <w:highlight w:val="yellow"/>
          <w:lang w:eastAsia="zh-CN"/>
        </w:rPr>
        <w:t xml:space="preserve"> behaviors. These analyses provide insights into how individuals perceive and interact with their food environment spatiotemporally (Dubowitz et al. 2015). Such insights, which reveal individual dietary habits and broader public health outcomes, are crucial to the concerns of health researchers and policymakers, helping to shape effective strategies to combat food insecurity (Rodier et al. 2017). </w:t>
      </w:r>
    </w:p>
    <w:p w14:paraId="4702E8CC" w14:textId="77777777" w:rsidR="001866FC" w:rsidRDefault="009C2200" w:rsidP="00963287">
      <w:pPr>
        <w:spacing w:line="240" w:lineRule="auto"/>
        <w:rPr>
          <w:rFonts w:eastAsia="DengXian"/>
        </w:rPr>
      </w:pPr>
      <w:r w:rsidRPr="009C2200">
        <w:br/>
      </w:r>
    </w:p>
    <w:p w14:paraId="3483A600" w14:textId="2558495B" w:rsidR="001E1A9E" w:rsidRDefault="009C2200" w:rsidP="00963287">
      <w:pPr>
        <w:spacing w:line="240" w:lineRule="auto"/>
      </w:pPr>
      <w:r w:rsidRPr="009C2200">
        <w:br/>
      </w:r>
      <w:r w:rsidR="0074359B">
        <w:t xml:space="preserve">(6) </w:t>
      </w:r>
      <w:r w:rsidRPr="009C2200">
        <w:t xml:space="preserve">While the paper </w:t>
      </w:r>
      <w:r w:rsidRPr="00F938D9">
        <w:t>addresses potential biases in the secondary GPS data, it would benefit from a more in-depth discussion on the representativeness of the sample. For</w:t>
      </w:r>
      <w:r w:rsidRPr="009C2200">
        <w:t xml:space="preserve"> instance, how does the </w:t>
      </w:r>
      <w:r w:rsidRPr="00B90705">
        <w:t xml:space="preserve">population </w:t>
      </w:r>
      <w:commentRangeStart w:id="49"/>
      <w:commentRangeStart w:id="50"/>
      <w:commentRangeStart w:id="51"/>
      <w:r w:rsidRPr="00B90705">
        <w:t>using GPS-enabled devices compare to the general population in terms of demographics and socioeconomic status?</w:t>
      </w:r>
      <w:commentRangeEnd w:id="49"/>
      <w:r w:rsidR="00800717" w:rsidRPr="00B90705">
        <w:rPr>
          <w:rStyle w:val="CommentReference"/>
        </w:rPr>
        <w:commentReference w:id="49"/>
      </w:r>
      <w:commentRangeEnd w:id="50"/>
      <w:r w:rsidR="00832FFC" w:rsidRPr="00B90705">
        <w:rPr>
          <w:rStyle w:val="CommentReference"/>
        </w:rPr>
        <w:commentReference w:id="50"/>
      </w:r>
      <w:commentRangeEnd w:id="51"/>
      <w:r w:rsidR="00821200">
        <w:rPr>
          <w:rStyle w:val="CommentReference"/>
        </w:rPr>
        <w:commentReference w:id="51"/>
      </w:r>
    </w:p>
    <w:p w14:paraId="590F9050" w14:textId="619CF3B2" w:rsidR="006D6051" w:rsidRPr="009E1F9D" w:rsidRDefault="00894CBA" w:rsidP="00A4750D">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appreciate your comments regarding the </w:t>
      </w:r>
      <w:r w:rsidR="00B77F5D" w:rsidRPr="009E1F9D">
        <w:rPr>
          <w:rFonts w:ascii="Times New Roman" w:eastAsia="DengXian" w:hAnsi="Times New Roman" w:cs="Times New Roman"/>
          <w:color w:val="0F9ED5" w:themeColor="accent4"/>
        </w:rPr>
        <w:t>representativeness</w:t>
      </w:r>
      <w:r w:rsidR="00B77F5D" w:rsidRPr="009E1F9D">
        <w:rPr>
          <w:rFonts w:ascii="Times New Roman" w:eastAsia="DengXian" w:hAnsi="Times New Roman" w:cs="Times New Roman" w:hint="eastAsia"/>
          <w:color w:val="0F9ED5" w:themeColor="accent4"/>
        </w:rPr>
        <w:t xml:space="preserve"> of the </w:t>
      </w:r>
      <w:r w:rsidR="00781895" w:rsidRPr="009E1F9D">
        <w:rPr>
          <w:rFonts w:ascii="Times New Roman" w:eastAsia="DengXian" w:hAnsi="Times New Roman" w:cs="Times New Roman" w:hint="eastAsia"/>
          <w:color w:val="0F9ED5" w:themeColor="accent4"/>
        </w:rPr>
        <w:t>GPS data.</w:t>
      </w:r>
      <w:r w:rsidR="00FB199B" w:rsidRPr="009E1F9D">
        <w:rPr>
          <w:rFonts w:ascii="Times New Roman" w:eastAsia="DengXian" w:hAnsi="Times New Roman" w:cs="Times New Roman" w:hint="eastAsia"/>
          <w:color w:val="0F9ED5" w:themeColor="accent4"/>
        </w:rPr>
        <w:t xml:space="preserve"> </w:t>
      </w:r>
      <w:r w:rsidR="00B22445" w:rsidRPr="009E1F9D">
        <w:rPr>
          <w:rFonts w:ascii="Times New Roman" w:eastAsia="DengXian" w:hAnsi="Times New Roman" w:cs="Times New Roman" w:hint="eastAsia"/>
          <w:color w:val="0F9ED5" w:themeColor="accent4"/>
        </w:rPr>
        <w:t>T</w:t>
      </w:r>
      <w:r w:rsidRPr="009E1F9D">
        <w:rPr>
          <w:rFonts w:ascii="Times New Roman" w:hAnsi="Times New Roman" w:cs="Times New Roman"/>
          <w:color w:val="0F9ED5" w:themeColor="accent4"/>
        </w:rPr>
        <w:t xml:space="preserve">o address </w:t>
      </w:r>
      <w:r w:rsidR="00F46822" w:rsidRPr="009E1F9D">
        <w:rPr>
          <w:rFonts w:ascii="Times New Roman" w:eastAsia="DengXian" w:hAnsi="Times New Roman" w:cs="Times New Roman" w:hint="eastAsia"/>
          <w:color w:val="0F9ED5" w:themeColor="accent4"/>
        </w:rPr>
        <w:t>your comment</w:t>
      </w:r>
      <w:r w:rsidR="00B77F5D" w:rsidRPr="009E1F9D">
        <w:rPr>
          <w:rFonts w:ascii="Times New Roman" w:eastAsia="DengXian" w:hAnsi="Times New Roman" w:cs="Times New Roman" w:hint="eastAsia"/>
          <w:color w:val="0F9ED5" w:themeColor="accent4"/>
        </w:rPr>
        <w:t>:</w:t>
      </w:r>
    </w:p>
    <w:p w14:paraId="615815D6" w14:textId="2A447D13" w:rsidR="00C4752B" w:rsidRPr="00243335" w:rsidRDefault="00443D01" w:rsidP="006D6051">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eastAsia="DengXian" w:hAnsi="Times New Roman" w:cs="Times New Roman"/>
          <w:color w:val="0F9ED5" w:themeColor="accent4"/>
        </w:rPr>
        <w:t>We included a brief discussion on the relationship between sampling rates and</w:t>
      </w:r>
      <w:r w:rsidR="00B76A06" w:rsidRPr="009E1F9D">
        <w:rPr>
          <w:rFonts w:ascii="Times New Roman" w:eastAsia="DengXian" w:hAnsi="Times New Roman" w:cs="Times New Roman" w:hint="eastAsia"/>
          <w:color w:val="0F9ED5" w:themeColor="accent4"/>
        </w:rPr>
        <w:t xml:space="preserve"> SES characteristics in Section </w:t>
      </w:r>
      <w:r w:rsidR="00C4752B" w:rsidRPr="009E1F9D">
        <w:rPr>
          <w:rFonts w:ascii="Times New Roman" w:eastAsia="DengXian" w:hAnsi="Times New Roman" w:cs="Times New Roman" w:hint="eastAsia"/>
          <w:color w:val="0F9ED5" w:themeColor="accent4"/>
        </w:rPr>
        <w:t>3.4.1</w:t>
      </w:r>
      <w:r w:rsidR="00B76A06" w:rsidRPr="009E1F9D">
        <w:rPr>
          <w:rFonts w:ascii="Times New Roman" w:eastAsia="DengXian" w:hAnsi="Times New Roman" w:cs="Times New Roman" w:hint="eastAsia"/>
          <w:color w:val="0F9ED5" w:themeColor="accent4"/>
        </w:rPr>
        <w:t xml:space="preserve"> </w:t>
      </w:r>
      <w:r w:rsidR="00C4752B" w:rsidRPr="009E1F9D">
        <w:rPr>
          <w:rFonts w:ascii="Times New Roman" w:eastAsia="DengXian" w:hAnsi="Times New Roman" w:cs="Times New Roman" w:hint="eastAsia"/>
          <w:i/>
          <w:iCs/>
          <w:color w:val="0F9ED5" w:themeColor="accent4"/>
        </w:rPr>
        <w:t>S</w:t>
      </w:r>
      <w:r w:rsidR="00B76A06" w:rsidRPr="009E1F9D">
        <w:rPr>
          <w:rFonts w:ascii="Times New Roman" w:eastAsia="DengXian" w:hAnsi="Times New Roman" w:cs="Times New Roman" w:hint="eastAsia"/>
          <w:i/>
          <w:iCs/>
          <w:color w:val="0F9ED5" w:themeColor="accent4"/>
        </w:rPr>
        <w:t xml:space="preserve">ampling </w:t>
      </w:r>
      <w:r w:rsidR="00C4752B" w:rsidRPr="009E1F9D">
        <w:rPr>
          <w:rFonts w:ascii="Times New Roman" w:eastAsia="DengXian" w:hAnsi="Times New Roman" w:cs="Times New Roman" w:hint="eastAsia"/>
          <w:i/>
          <w:iCs/>
          <w:color w:val="0F9ED5" w:themeColor="accent4"/>
        </w:rPr>
        <w:t>R</w:t>
      </w:r>
      <w:r w:rsidR="00B76A06" w:rsidRPr="009E1F9D">
        <w:rPr>
          <w:rFonts w:ascii="Times New Roman" w:eastAsia="DengXian" w:hAnsi="Times New Roman" w:cs="Times New Roman" w:hint="eastAsia"/>
          <w:i/>
          <w:iCs/>
          <w:color w:val="0F9ED5" w:themeColor="accent4"/>
        </w:rPr>
        <w:t>ate</w:t>
      </w:r>
      <w:r w:rsidRPr="009E1F9D">
        <w:rPr>
          <w:rFonts w:ascii="Times New Roman" w:eastAsia="DengXian" w:hAnsi="Times New Roman" w:cs="Times New Roman" w:hint="eastAsia"/>
          <w:color w:val="0F9ED5" w:themeColor="accent4"/>
        </w:rPr>
        <w:t>.</w:t>
      </w:r>
      <w:r w:rsidR="0010643A" w:rsidRPr="009E1F9D">
        <w:rPr>
          <w:rFonts w:ascii="Times New Roman" w:eastAsia="DengXian" w:hAnsi="Times New Roman" w:cs="Times New Roman" w:hint="eastAsia"/>
          <w:color w:val="0F9ED5" w:themeColor="accent4"/>
        </w:rPr>
        <w:t xml:space="preserve"> </w:t>
      </w:r>
      <w:r w:rsidR="009423DE" w:rsidRPr="009E1F9D">
        <w:rPr>
          <w:rFonts w:ascii="Times New Roman" w:eastAsia="DengXian" w:hAnsi="Times New Roman" w:cs="Times New Roman" w:hint="eastAsia"/>
          <w:color w:val="0F9ED5" w:themeColor="accent4"/>
        </w:rPr>
        <w:t xml:space="preserve">We also </w:t>
      </w:r>
      <w:r w:rsidR="009423DE" w:rsidRPr="009E1F9D">
        <w:rPr>
          <w:rFonts w:ascii="Times New Roman" w:eastAsia="DengXian" w:hAnsi="Times New Roman" w:cs="Times New Roman"/>
          <w:color w:val="0F9ED5" w:themeColor="accent4"/>
        </w:rPr>
        <w:t>not</w:t>
      </w:r>
      <w:r w:rsidR="009423DE" w:rsidRPr="009E1F9D">
        <w:rPr>
          <w:rFonts w:ascii="Times New Roman" w:eastAsia="DengXian" w:hAnsi="Times New Roman" w:cs="Times New Roman" w:hint="eastAsia"/>
          <w:color w:val="0F9ED5" w:themeColor="accent4"/>
        </w:rPr>
        <w:t>e that</w:t>
      </w:r>
      <w:r w:rsidR="009423DE" w:rsidRPr="009E1F9D">
        <w:rPr>
          <w:rFonts w:ascii="Times New Roman" w:eastAsia="DengXian" w:hAnsi="Times New Roman" w:cs="Times New Roman"/>
          <w:color w:val="0F9ED5" w:themeColor="accent4"/>
        </w:rPr>
        <w:t xml:space="preserve"> the anonymity of GPS data hindered in-depth analysis.</w:t>
      </w:r>
      <w:r w:rsidR="0010643A" w:rsidRPr="009E1F9D">
        <w:rPr>
          <w:rFonts w:ascii="Times New Roman" w:eastAsia="DengXian" w:hAnsi="Times New Roman" w:cs="Times New Roman" w:hint="eastAsia"/>
          <w:color w:val="0F9ED5" w:themeColor="accent4"/>
        </w:rPr>
        <w:t xml:space="preserve"> </w:t>
      </w:r>
    </w:p>
    <w:p w14:paraId="3B35A5F2" w14:textId="7A44C305" w:rsidR="00243335" w:rsidRPr="009E1F9D" w:rsidRDefault="00243335" w:rsidP="00243335">
      <w:pPr>
        <w:pStyle w:val="ListParagraph"/>
        <w:spacing w:line="240" w:lineRule="auto"/>
        <w:ind w:left="1440"/>
        <w:jc w:val="both"/>
        <w:rPr>
          <w:rFonts w:ascii="Times New Roman" w:hAnsi="Times New Roman" w:cs="Times New Roman"/>
          <w:color w:val="0F9ED5" w:themeColor="accent4"/>
        </w:rPr>
      </w:pPr>
      <w:del w:id="52" w:author="Luyu Liu" w:date="2024-10-04T14:02:00Z" w16du:dateUtc="2024-10-04T19:02:00Z">
        <w:r w:rsidRPr="00CB0647" w:rsidDel="00821200">
          <w:rPr>
            <w:rFonts w:ascii="Times New Roman" w:eastAsia="SimSun" w:hAnsi="Times New Roman" w:cs="Times New Roman"/>
            <w:kern w:val="0"/>
            <w:highlight w:val="yellow"/>
            <w:lang w:eastAsia="en-GB"/>
            <w14:ligatures w14:val="none"/>
          </w:rPr>
          <w:lastRenderedPageBreak/>
          <w:delText xml:space="preserve">Upon closer inspection of the histogram and the map, </w:delText>
        </w:r>
      </w:del>
      <w:ins w:id="53" w:author="Luyu Liu" w:date="2024-10-04T14:02:00Z" w16du:dateUtc="2024-10-04T19:02:00Z">
        <w:r w:rsidR="00821200">
          <w:rPr>
            <w:rFonts w:ascii="Times New Roman" w:eastAsia="SimSun" w:hAnsi="Times New Roman" w:cs="Times New Roman"/>
            <w:kern w:val="0"/>
            <w:highlight w:val="yellow"/>
            <w:lang w:eastAsia="en-GB"/>
            <w14:ligatures w14:val="none"/>
          </w:rPr>
          <w:t>W</w:t>
        </w:r>
      </w:ins>
      <w:del w:id="54" w:author="Luyu Liu" w:date="2024-10-04T14:02:00Z" w16du:dateUtc="2024-10-04T19:02:00Z">
        <w:r w:rsidRPr="00CB0647" w:rsidDel="00821200">
          <w:rPr>
            <w:rFonts w:ascii="Times New Roman" w:eastAsia="SimSun" w:hAnsi="Times New Roman" w:cs="Times New Roman"/>
            <w:kern w:val="0"/>
            <w:highlight w:val="yellow"/>
            <w:lang w:eastAsia="en-GB"/>
            <w14:ligatures w14:val="none"/>
          </w:rPr>
          <w:delText>w</w:delText>
        </w:r>
      </w:del>
      <w:r w:rsidRPr="00CB0647">
        <w:rPr>
          <w:rFonts w:ascii="Times New Roman" w:eastAsia="SimSun" w:hAnsi="Times New Roman" w:cs="Times New Roman"/>
          <w:kern w:val="0"/>
          <w:highlight w:val="yellow"/>
          <w:lang w:eastAsia="en-GB"/>
          <w14:ligatures w14:val="none"/>
        </w:rPr>
        <w:t>e can notice fluctuations within the study area</w:t>
      </w:r>
      <w:ins w:id="55" w:author="Luyu Liu" w:date="2024-10-04T14:02:00Z" w16du:dateUtc="2024-10-04T19:02:00Z">
        <w:r w:rsidR="00821200">
          <w:rPr>
            <w:rFonts w:ascii="Times New Roman" w:eastAsia="SimSun" w:hAnsi="Times New Roman" w:cs="Times New Roman"/>
            <w:kern w:val="0"/>
            <w:highlight w:val="yellow"/>
            <w:lang w:eastAsia="en-GB"/>
            <w14:ligatures w14:val="none"/>
          </w:rPr>
          <w:t xml:space="preserve"> from </w:t>
        </w:r>
        <w:r w:rsidR="00821200" w:rsidRPr="00CB0647">
          <w:rPr>
            <w:rFonts w:ascii="Times New Roman" w:eastAsia="SimSun" w:hAnsi="Times New Roman" w:cs="Times New Roman"/>
            <w:kern w:val="0"/>
            <w:highlight w:val="yellow"/>
            <w:lang w:eastAsia="en-GB"/>
            <w14:ligatures w14:val="none"/>
          </w:rPr>
          <w:t>the histogram and the map</w:t>
        </w:r>
      </w:ins>
      <w:r w:rsidRPr="00CB0647">
        <w:rPr>
          <w:rFonts w:ascii="Times New Roman" w:eastAsia="SimSun" w:hAnsi="Times New Roman" w:cs="Times New Roman"/>
          <w:kern w:val="0"/>
          <w:highlight w:val="yellow"/>
          <w:lang w:eastAsia="en-GB"/>
          <w14:ligatures w14:val="none"/>
        </w:rPr>
        <w:t>. This aligns with findings from prior studies, suggesting the potential geographic bias in GPS data (Li et al. 2023). If we compare the sampling rate map with socio-demographic maps (Figure 2), we can observe</w:t>
      </w:r>
      <w:ins w:id="56" w:author="Luyu Liu" w:date="2024-10-04T14:02:00Z" w16du:dateUtc="2024-10-04T19:02:00Z">
        <w:r w:rsidR="00821200">
          <w:rPr>
            <w:rFonts w:ascii="Times New Roman" w:eastAsia="SimSun" w:hAnsi="Times New Roman" w:cs="Times New Roman"/>
            <w:kern w:val="0"/>
            <w:highlight w:val="yellow"/>
            <w:lang w:eastAsia="en-GB"/>
            <w14:ligatures w14:val="none"/>
          </w:rPr>
          <w:t xml:space="preserve"> that</w:t>
        </w:r>
      </w:ins>
      <w:r w:rsidRPr="00CB0647">
        <w:rPr>
          <w:rFonts w:ascii="Times New Roman" w:eastAsia="SimSun" w:hAnsi="Times New Roman" w:cs="Times New Roman"/>
          <w:kern w:val="0"/>
          <w:highlight w:val="yellow"/>
          <w:lang w:eastAsia="en-GB"/>
          <w14:ligatures w14:val="none"/>
        </w:rPr>
        <w:t xml:space="preserve"> the areas with larger spatial variability also demonstrate socio-demographic disadvantages, such as fewer vehicle ownership and lower income levels. These socio-demographic disparities position them at the center of the discussion on the issue of food insecurity. Consequently, the variation in sampling rates within these communities may carry implications for the findings. While further analysis comparing the demographics and socioeconomic status of GPS device users to the general population would enhance our understanding of data representativeness and result generalizability, we currently lack the necessary information for such comparisons.</w:t>
      </w:r>
    </w:p>
    <w:p w14:paraId="1EC2101B" w14:textId="7E251321" w:rsidR="00FC5E13" w:rsidRPr="009E1F9D" w:rsidRDefault="0010643A" w:rsidP="00243335">
      <w:pPr>
        <w:pStyle w:val="ListParagraph"/>
        <w:numPr>
          <w:ilvl w:val="1"/>
          <w:numId w:val="1"/>
        </w:numPr>
        <w:spacing w:after="0" w:line="240" w:lineRule="auto"/>
        <w:jc w:val="both"/>
        <w:rPr>
          <w:rFonts w:ascii="Times New Roman" w:hAnsi="Times New Roman" w:cs="Times New Roman"/>
          <w:color w:val="0F9ED5" w:themeColor="accent4"/>
        </w:rPr>
      </w:pPr>
      <w:r w:rsidRPr="009E1F9D">
        <w:rPr>
          <w:rFonts w:ascii="Times New Roman" w:eastAsia="DengXian" w:hAnsi="Times New Roman" w:cs="Times New Roman"/>
          <w:color w:val="0F9ED5" w:themeColor="accent4"/>
        </w:rPr>
        <w:t>We included a discussion on representative bias in GPS data in the Discussion section, stressing its implications</w:t>
      </w:r>
      <w:r w:rsidR="00894CBA" w:rsidRPr="009E1F9D">
        <w:rPr>
          <w:rFonts w:ascii="Times New Roman" w:hAnsi="Times New Roman" w:cs="Times New Roman"/>
          <w:color w:val="0F9ED5" w:themeColor="accent4"/>
        </w:rPr>
        <w:t>.</w:t>
      </w:r>
    </w:p>
    <w:p w14:paraId="796C98C3" w14:textId="5C8974EF" w:rsidR="00173ABE" w:rsidRDefault="00987B6C" w:rsidP="00243335">
      <w:pPr>
        <w:pStyle w:val="Newparagraph"/>
        <w:spacing w:line="240" w:lineRule="auto"/>
        <w:ind w:left="1440" w:firstLine="0"/>
        <w:jc w:val="both"/>
        <w:rPr>
          <w:lang w:eastAsia="zh-CN"/>
        </w:rPr>
      </w:pPr>
      <w:r>
        <w:rPr>
          <w:rFonts w:hint="eastAsia"/>
          <w:highlight w:val="yellow"/>
          <w:lang w:eastAsia="zh-CN"/>
        </w:rPr>
        <w:t xml:space="preserve">The bias in representativeness leads to </w:t>
      </w:r>
      <w:r w:rsidRPr="009E1633">
        <w:rPr>
          <w:highlight w:val="yellow"/>
          <w:lang w:eastAsia="zh-CN"/>
        </w:rPr>
        <w:t xml:space="preserve">a </w:t>
      </w:r>
      <w:r>
        <w:rPr>
          <w:rFonts w:hint="eastAsia"/>
          <w:highlight w:val="yellow"/>
          <w:lang w:eastAsia="zh-CN"/>
        </w:rPr>
        <w:t>major</w:t>
      </w:r>
      <w:r w:rsidRPr="009E1633">
        <w:rPr>
          <w:highlight w:val="yellow"/>
          <w:lang w:eastAsia="zh-CN"/>
        </w:rPr>
        <w:t xml:space="preserve"> limitation</w:t>
      </w:r>
      <w:r w:rsidR="00173ABE" w:rsidRPr="009E1633">
        <w:rPr>
          <w:highlight w:val="yellow"/>
          <w:lang w:eastAsia="zh-CN"/>
        </w:rPr>
        <w:t>: mobile location data are inadequate for comparing mobility patterns across population groups due to potential representativeness issues</w:t>
      </w:r>
      <w:r w:rsidR="00173ABE" w:rsidRPr="004B3BC0">
        <w:rPr>
          <w:highlight w:val="yellow"/>
          <w:lang w:eastAsia="zh-CN"/>
        </w:rPr>
        <w:t xml:space="preserve">; moreover, </w:t>
      </w:r>
      <w:r w:rsidR="00173ABE">
        <w:rPr>
          <w:rFonts w:hint="eastAsia"/>
          <w:highlight w:val="yellow"/>
          <w:lang w:eastAsia="zh-CN"/>
        </w:rPr>
        <w:t xml:space="preserve">the absence of </w:t>
      </w:r>
      <w:r w:rsidR="00173ABE" w:rsidRPr="004B3BC0">
        <w:rPr>
          <w:highlight w:val="yellow"/>
          <w:lang w:eastAsia="zh-CN"/>
        </w:rPr>
        <w:t xml:space="preserve">individual-level </w:t>
      </w:r>
      <w:r w:rsidR="00173ABE" w:rsidRPr="0022339F">
        <w:rPr>
          <w:highlight w:val="yellow"/>
          <w:lang w:eastAsia="zh-CN"/>
        </w:rPr>
        <w:t xml:space="preserve">sociodemographic information complicates efforts to address this. Existing studies have shown that while the GPS data are well-sampled across demographic categories </w:t>
      </w:r>
      <w:r w:rsidR="00173ABE" w:rsidRPr="0022339F">
        <w:rPr>
          <w:highlight w:val="yellow"/>
          <w:lang w:eastAsia="zh-CN"/>
        </w:rPr>
        <w:fldChar w:fldCharType="begin"/>
      </w:r>
      <w:r w:rsidR="00FA1D71" w:rsidRPr="0022339F">
        <w:rPr>
          <w:highlight w:val="yellow"/>
          <w:lang w:eastAsia="zh-CN"/>
        </w:rPr>
        <w:instrText xml:space="preserve"> ADDIN ZOTERO_ITEM CSL_CITATION {"citationID":"3y2nsZFj","properties":{"formattedCitation":"(Squire 2019)","plainCitation":"(Squire 2019)","noteIndex":0},"citationItems":[{"id":327,"uris":["http://zotero.org/users/14292551/items/KPLBYHG8"],"itemData":{"id":327,"type":"document","title":"An Interactive Guide to Analyze Demographic Profiles from SafeGraph Patterns Data","URL":"https://colab.research.google.com/drive/1qqLRxehVZr1OBpnbHRRyXPWo1Q98dnxA?authuser=1#scrollTo=fEFiU4ny9LYx","author":[{"family":"Squire","given":"R. F."}],"issued":{"date-parts":[["2019"]]}}}],"schema":"https://github.com/citation-style-language/schema/raw/master/csl-citation.json"} </w:instrText>
      </w:r>
      <w:r w:rsidR="00173ABE" w:rsidRPr="0022339F">
        <w:rPr>
          <w:highlight w:val="yellow"/>
          <w:lang w:eastAsia="zh-CN"/>
        </w:rPr>
        <w:fldChar w:fldCharType="separate"/>
      </w:r>
      <w:r w:rsidR="00FA1D71" w:rsidRPr="0022339F">
        <w:rPr>
          <w:highlight w:val="yellow"/>
        </w:rPr>
        <w:t>(Squire 2019)</w:t>
      </w:r>
      <w:r w:rsidR="00173ABE" w:rsidRPr="0022339F">
        <w:rPr>
          <w:highlight w:val="yellow"/>
          <w:lang w:eastAsia="zh-CN"/>
        </w:rPr>
        <w:fldChar w:fldCharType="end"/>
      </w:r>
      <w:r w:rsidR="00173ABE" w:rsidRPr="0022339F">
        <w:rPr>
          <w:highlight w:val="yellow"/>
          <w:lang w:eastAsia="zh-CN"/>
        </w:rPr>
        <w:t>, some population groups are underrepresented in the data.</w:t>
      </w:r>
      <w:r w:rsidR="00553D87">
        <w:rPr>
          <w:rFonts w:hint="eastAsia"/>
          <w:highlight w:val="yellow"/>
          <w:lang w:eastAsia="zh-CN"/>
        </w:rPr>
        <w:t xml:space="preserve"> </w:t>
      </w:r>
      <w:r w:rsidR="00173ABE" w:rsidRPr="0022339F">
        <w:rPr>
          <w:highlight w:val="yellow"/>
          <w:lang w:eastAsia="zh-CN"/>
        </w:rPr>
        <w:t xml:space="preserve">For example, by using mobile device location data collected by SafeGraph </w:t>
      </w:r>
      <w:r w:rsidR="00173ABE" w:rsidRPr="0022339F">
        <w:rPr>
          <w:highlight w:val="yellow"/>
          <w:lang w:eastAsia="zh-CN"/>
        </w:rPr>
        <w:fldChar w:fldCharType="begin"/>
      </w:r>
      <w:r w:rsidR="00FA1D71" w:rsidRPr="0022339F">
        <w:rPr>
          <w:highlight w:val="yellow"/>
          <w:lang w:eastAsia="zh-CN"/>
        </w:rPr>
        <w:instrText xml:space="preserve"> ADDIN ZOTERO_ITEM CSL_CITATION {"citationID":"M2EravAj","properties":{"formattedCitation":"(Coston {\\i{}et al.} 2021)","plainCitation":"(Coston et al. 2021)","noteIndex":0},"citationItems":[{"id":329,"uris":["http://zotero.org/users/14292551/items/5J48MRJL"],"itemData":{"id":329,"type":"paper-conference","container-title":"Proceedings of the 2021 ACM Conference on Fairness, Accountability, and Transparency","DOI":"10.1145/3442188.3445881","event-place":"Virtual Event Canada","event-title":"FAccT '21: 2021 ACM Conference on Fairness, Accountability, and Transparency","ISBN":"978-1-4503-8309-7","language":"en","page":"173-184","publisher":"ACM","publisher-place":"Virtual Event Canada","source":"DOI.org (Crossref)","title":"Leveraging Administrative Data for Bias Audits: Assessing Disparate Coverage with Mobility Data for COVID-19 Policy","title-short":"Leveraging Administrative Data for Bias Audits","URL":"https://dl.acm.org/doi/10.1145/3442188.3445881","author":[{"family":"Coston","given":"Amanda"},{"family":"Guha","given":"Neel"},{"family":"Ouyang","given":"Derek"},{"family":"Lu","given":"Lisa"},{"family":"Chouldechova","given":"Alexandra"},{"family":"Ho","given":"Daniel E."}],"accessed":{"date-parts":[["2024",9,30]]},"issued":{"date-parts":[["2021",3,3]]}}}],"schema":"https://github.com/citation-style-language/schema/raw/master/csl-citation.json"} </w:instrText>
      </w:r>
      <w:r w:rsidR="00173ABE" w:rsidRPr="0022339F">
        <w:rPr>
          <w:highlight w:val="yellow"/>
          <w:lang w:eastAsia="zh-CN"/>
        </w:rPr>
        <w:fldChar w:fldCharType="separate"/>
      </w:r>
      <w:r w:rsidR="00FA1D71" w:rsidRPr="0022339F">
        <w:rPr>
          <w:highlight w:val="yellow"/>
        </w:rPr>
        <w:t xml:space="preserve">(Coston </w:t>
      </w:r>
      <w:r w:rsidR="00FA1D71" w:rsidRPr="0022339F">
        <w:rPr>
          <w:i/>
          <w:iCs/>
          <w:highlight w:val="yellow"/>
        </w:rPr>
        <w:t>et al.</w:t>
      </w:r>
      <w:r w:rsidR="00FA1D71" w:rsidRPr="0022339F">
        <w:rPr>
          <w:highlight w:val="yellow"/>
        </w:rPr>
        <w:t xml:space="preserve"> 2021)</w:t>
      </w:r>
      <w:r w:rsidR="00173ABE" w:rsidRPr="0022339F">
        <w:rPr>
          <w:highlight w:val="yellow"/>
          <w:lang w:eastAsia="zh-CN"/>
        </w:rPr>
        <w:fldChar w:fldCharType="end"/>
      </w:r>
      <w:r w:rsidR="00173ABE" w:rsidRPr="0022339F">
        <w:rPr>
          <w:highlight w:val="yellow"/>
          <w:lang w:eastAsia="zh-CN"/>
        </w:rPr>
        <w:t xml:space="preserve"> showed that older and non-white individuals are under-sampled.  </w:t>
      </w:r>
      <w:r w:rsidR="00173ABE" w:rsidRPr="0022339F">
        <w:rPr>
          <w:highlight w:val="yellow"/>
          <w:lang w:eastAsia="zh-CN"/>
        </w:rPr>
        <w:fldChar w:fldCharType="begin"/>
      </w:r>
      <w:r w:rsidR="00FA1D71" w:rsidRPr="0022339F">
        <w:rPr>
          <w:highlight w:val="yellow"/>
          <w:lang w:eastAsia="zh-CN"/>
        </w:rPr>
        <w:instrText xml:space="preserve"> ADDIN ZOTERO_ITEM CSL_CITATION {"citationID":"QpAzMtGz","properties":{"formattedCitation":"(Li {\\i{}et al.} 2023)","plainCitation":"(Li et al. 2023)","noteIndex":0},"citationItems":[{"id":"j3t2f30Z/ueJ0m5MP","uris":["http://zotero.org/users/local/4eITpJL4/items/XZU84BQ9"],"itemData":{"id":"1J5VC5wN/00r6mpko","type":"article-journal","container-title":"Available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00173ABE" w:rsidRPr="0022339F">
        <w:rPr>
          <w:highlight w:val="yellow"/>
          <w:lang w:eastAsia="zh-CN"/>
        </w:rPr>
        <w:fldChar w:fldCharType="separate"/>
      </w:r>
      <w:r w:rsidR="00FA1D71" w:rsidRPr="0022339F">
        <w:rPr>
          <w:highlight w:val="yellow"/>
        </w:rPr>
        <w:t xml:space="preserve">(Li </w:t>
      </w:r>
      <w:r w:rsidR="00FA1D71" w:rsidRPr="0022339F">
        <w:rPr>
          <w:i/>
          <w:iCs/>
          <w:highlight w:val="yellow"/>
        </w:rPr>
        <w:t>et al.</w:t>
      </w:r>
      <w:r w:rsidR="00FA1D71" w:rsidRPr="0022339F">
        <w:rPr>
          <w:highlight w:val="yellow"/>
        </w:rPr>
        <w:t xml:space="preserve"> 2023)</w:t>
      </w:r>
      <w:r w:rsidR="00173ABE" w:rsidRPr="0022339F">
        <w:rPr>
          <w:highlight w:val="yellow"/>
          <w:lang w:eastAsia="zh-CN"/>
        </w:rPr>
        <w:fldChar w:fldCharType="end"/>
      </w:r>
      <w:r w:rsidR="00173ABE" w:rsidRPr="0022339F">
        <w:rPr>
          <w:highlight w:val="yellow"/>
          <w:lang w:eastAsia="zh-CN"/>
        </w:rPr>
        <w:t xml:space="preserve"> found that the Hispanic and low-income populations were underrepresented across the states in the U.S., while the advantaged groups, e.g., the high-income and highly educated </w:t>
      </w:r>
      <w:r w:rsidR="00173ABE" w:rsidRPr="00B562C7">
        <w:rPr>
          <w:highlight w:val="yellow"/>
          <w:lang w:eastAsia="zh-CN"/>
        </w:rPr>
        <w:t>people were overrepresented</w:t>
      </w:r>
      <w:r w:rsidR="00173ABE" w:rsidRPr="004401A2">
        <w:rPr>
          <w:highlight w:val="yellow"/>
          <w:lang w:eastAsia="zh-CN"/>
        </w:rPr>
        <w:t xml:space="preserve">. </w:t>
      </w:r>
      <w:r w:rsidR="00173ABE">
        <w:rPr>
          <w:lang w:eastAsia="zh-CN"/>
        </w:rPr>
        <w:t xml:space="preserve"> </w:t>
      </w:r>
      <w:r w:rsidR="005E3254" w:rsidRPr="005E3254">
        <w:t>Additionally, GPS data collection can exhibit temporal biases, as the frequency and regularity of data collection may vary depending on the time of day, week, or season</w:t>
      </w:r>
      <w:r w:rsidR="005E3254" w:rsidRPr="005E3254">
        <w:rPr>
          <w:rFonts w:hint="eastAsia"/>
          <w:lang w:eastAsia="zh-CN"/>
        </w:rPr>
        <w:t xml:space="preserve"> </w:t>
      </w:r>
      <w:r w:rsidR="005E3254" w:rsidRPr="005E3254">
        <w:rPr>
          <w:lang w:eastAsia="zh-CN"/>
        </w:rPr>
        <w:fldChar w:fldCharType="begin"/>
      </w:r>
      <w:r w:rsidR="005E3254" w:rsidRPr="005E3254">
        <w:rPr>
          <w:lang w:eastAsia="zh-CN"/>
        </w:rPr>
        <w:instrText xml:space="preserve"> ADDIN ZOTERO_ITEM CSL_CITATION {"citationID":"0m5FvCc5","properties":{"formattedCitation":"(Li {\\i{}et al.} 2023)","plainCitation":"(Li et al. 2023)","noteIndex":0},"citationItems":[{"id":"1J5VC5wN/00r6mpko","uris":["http://zotero.org/users/local/4eITpJL4/items/XZU84BQ9"],"itemData":{"id":"1J5VC5wN/00r6mpko","type":"article-journal","container-title":"Available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005E3254" w:rsidRPr="005E3254">
        <w:rPr>
          <w:lang w:eastAsia="zh-CN"/>
        </w:rPr>
        <w:fldChar w:fldCharType="separate"/>
      </w:r>
      <w:r w:rsidR="005E3254" w:rsidRPr="005E3254">
        <w:t xml:space="preserve">(Li </w:t>
      </w:r>
      <w:r w:rsidR="005E3254" w:rsidRPr="005E3254">
        <w:rPr>
          <w:i/>
          <w:iCs/>
        </w:rPr>
        <w:t>et al.</w:t>
      </w:r>
      <w:r w:rsidR="005E3254" w:rsidRPr="005E3254">
        <w:t xml:space="preserve"> 2023)</w:t>
      </w:r>
      <w:r w:rsidR="005E3254" w:rsidRPr="005E3254">
        <w:rPr>
          <w:lang w:eastAsia="zh-CN"/>
        </w:rPr>
        <w:fldChar w:fldCharType="end"/>
      </w:r>
      <w:r w:rsidR="005E3254" w:rsidRPr="005E3254">
        <w:rPr>
          <w:rFonts w:hint="eastAsia"/>
          <w:lang w:eastAsia="zh-CN"/>
        </w:rPr>
        <w:t>. (</w:t>
      </w:r>
      <w:r w:rsidR="005E3254" w:rsidRPr="005E3254">
        <w:rPr>
          <w:lang w:eastAsia="zh-CN"/>
        </w:rPr>
        <w:t>In our study, the use of only two months of data may have introduced such biases.</w:t>
      </w:r>
      <w:r w:rsidR="005E3254" w:rsidRPr="005E3254">
        <w:rPr>
          <w:rFonts w:hint="eastAsia"/>
          <w:lang w:eastAsia="zh-CN"/>
        </w:rPr>
        <w:t>)</w:t>
      </w:r>
    </w:p>
    <w:p w14:paraId="26032A06" w14:textId="77777777" w:rsidR="00173ABE" w:rsidRDefault="00173ABE" w:rsidP="00963287">
      <w:pPr>
        <w:spacing w:line="240" w:lineRule="auto"/>
        <w:rPr>
          <w:rFonts w:eastAsia="DengXian"/>
        </w:rPr>
      </w:pPr>
    </w:p>
    <w:p w14:paraId="184EFFAA" w14:textId="77777777" w:rsidR="001866FC" w:rsidRDefault="001866FC" w:rsidP="00963287">
      <w:pPr>
        <w:spacing w:line="240" w:lineRule="auto"/>
        <w:rPr>
          <w:rFonts w:eastAsia="DengXian"/>
        </w:rPr>
      </w:pPr>
    </w:p>
    <w:p w14:paraId="26C20C6D" w14:textId="5E66BA3A" w:rsidR="00C408A9" w:rsidRDefault="009C2200" w:rsidP="00963287">
      <w:pPr>
        <w:spacing w:line="240" w:lineRule="auto"/>
      </w:pPr>
      <w:r w:rsidRPr="009C2200">
        <w:br/>
      </w:r>
      <w:r w:rsidR="0076487B">
        <w:t xml:space="preserve">(7) </w:t>
      </w:r>
      <w:r w:rsidRPr="009C2200">
        <w:t xml:space="preserve">The paper </w:t>
      </w:r>
      <w:r w:rsidRPr="00F938D9">
        <w:t>compares GPS-based metrics with those derived from traditional surveys, a further statistical validation could be helpful, say, conducting hypothesis testing to evaluate whether the differences observed between GPS data and survey data are statistically significant would strengthen the argument about the advantages and limitations of GPS data - if not applicable at this moment, it might be worth discussing this point in the discussion section.</w:t>
      </w:r>
    </w:p>
    <w:p w14:paraId="2CDDD217" w14:textId="40F2B1F3" w:rsidR="00290379" w:rsidRPr="009E1F9D" w:rsidDel="00F53858" w:rsidRDefault="00290379" w:rsidP="00C408A9">
      <w:pPr>
        <w:pStyle w:val="ListParagraph"/>
        <w:numPr>
          <w:ilvl w:val="0"/>
          <w:numId w:val="1"/>
        </w:numPr>
        <w:spacing w:line="240" w:lineRule="auto"/>
        <w:jc w:val="both"/>
        <w:rPr>
          <w:del w:id="57" w:author="Luyu Liu" w:date="2024-10-04T17:44:00Z" w16du:dateUtc="2024-10-04T22:44:00Z"/>
          <w:rFonts w:ascii="Times New Roman" w:hAnsi="Times New Roman" w:cs="Times New Roman"/>
          <w:color w:val="0F9ED5" w:themeColor="accent4"/>
        </w:rPr>
      </w:pPr>
      <w:r w:rsidRPr="009E1F9D">
        <w:rPr>
          <w:rFonts w:ascii="Times New Roman" w:hAnsi="Times New Roman" w:cs="Times New Roman"/>
          <w:color w:val="0F9ED5" w:themeColor="accent4"/>
        </w:rPr>
        <w:t>We appreciate your comments regarding the comparison of GPS-based metrics with those derived from traditional surveys.</w:t>
      </w:r>
      <w:r w:rsidR="00FB4C87" w:rsidRPr="009E1F9D">
        <w:rPr>
          <w:rFonts w:ascii="Times New Roman" w:hAnsi="Times New Roman" w:cs="Times New Roman"/>
          <w:color w:val="0F9ED5" w:themeColor="accent4"/>
        </w:rPr>
        <w:t xml:space="preserve"> </w:t>
      </w:r>
    </w:p>
    <w:p w14:paraId="2483E9C9" w14:textId="4F7718CE" w:rsidR="0084598E" w:rsidRPr="00F53858" w:rsidRDefault="00B16CBD" w:rsidP="00F53858">
      <w:pPr>
        <w:pStyle w:val="ListParagraph"/>
        <w:numPr>
          <w:ilvl w:val="0"/>
          <w:numId w:val="1"/>
        </w:numPr>
        <w:spacing w:line="240" w:lineRule="auto"/>
        <w:jc w:val="both"/>
        <w:rPr>
          <w:rFonts w:ascii="Times New Roman" w:hAnsi="Times New Roman" w:cs="Times New Roman"/>
          <w:color w:val="0F9ED5" w:themeColor="accent4"/>
          <w:rPrChange w:id="58" w:author="Luyu Liu" w:date="2024-10-04T17:44:00Z" w16du:dateUtc="2024-10-04T22:44:00Z">
            <w:rPr/>
          </w:rPrChange>
        </w:rPr>
      </w:pPr>
      <w:r w:rsidRPr="00F53858">
        <w:rPr>
          <w:rFonts w:ascii="Times New Roman" w:hAnsi="Times New Roman" w:cs="Times New Roman"/>
          <w:color w:val="0F9ED5" w:themeColor="accent4"/>
          <w:rPrChange w:id="59" w:author="Luyu Liu" w:date="2024-10-04T17:44:00Z" w16du:dateUtc="2024-10-04T22:44:00Z">
            <w:rPr/>
          </w:rPrChange>
        </w:rPr>
        <w:t>However, in our study, we do not have survey data relevant to our research objectives in the City of Jacksonville. So,</w:t>
      </w:r>
      <w:r w:rsidR="00405950" w:rsidRPr="00F53858">
        <w:rPr>
          <w:rFonts w:ascii="Times New Roman" w:hAnsi="Times New Roman" w:cs="Times New Roman"/>
          <w:color w:val="0F9ED5" w:themeColor="accent4"/>
          <w:rPrChange w:id="60" w:author="Luyu Liu" w:date="2024-10-04T17:44:00Z" w16du:dateUtc="2024-10-04T22:44:00Z">
            <w:rPr/>
          </w:rPrChange>
        </w:rPr>
        <w:t xml:space="preserve"> in Section 3.4.2,</w:t>
      </w:r>
      <w:r w:rsidRPr="00F53858">
        <w:rPr>
          <w:rFonts w:ascii="Times New Roman" w:hAnsi="Times New Roman" w:cs="Times New Roman"/>
          <w:color w:val="0F9ED5" w:themeColor="accent4"/>
          <w:rPrChange w:id="61" w:author="Luyu Liu" w:date="2024-10-04T17:44:00Z" w16du:dateUtc="2024-10-04T22:44:00Z">
            <w:rPr/>
          </w:rPrChange>
        </w:rPr>
        <w:t xml:space="preserve"> we compared our results with the nationwide USDA survey and a statewide study </w:t>
      </w:r>
      <w:r w:rsidR="0084598E" w:rsidRPr="00F53858">
        <w:rPr>
          <w:rFonts w:ascii="Times New Roman" w:hAnsi="Times New Roman" w:cs="Times New Roman"/>
          <w:color w:val="0F9ED5" w:themeColor="accent4"/>
          <w:rPrChange w:id="62" w:author="Luyu Liu" w:date="2024-10-04T17:44:00Z" w16du:dateUtc="2024-10-04T22:44:00Z">
            <w:rPr/>
          </w:rPrChange>
        </w:rPr>
        <w:t>in Florida.</w:t>
      </w:r>
    </w:p>
    <w:p w14:paraId="7DDBC8A6" w14:textId="16165E46" w:rsidR="00D06073" w:rsidRPr="009E1F9D" w:rsidRDefault="00D85417" w:rsidP="0022339F">
      <w:pPr>
        <w:pStyle w:val="ListParagraph"/>
        <w:numPr>
          <w:ilvl w:val="0"/>
          <w:numId w:val="1"/>
        </w:numPr>
        <w:spacing w:after="0" w:line="240" w:lineRule="auto"/>
        <w:jc w:val="both"/>
        <w:rPr>
          <w:rFonts w:ascii="Times New Roman" w:hAnsi="Times New Roman" w:cs="Times New Roman"/>
          <w:color w:val="0F9ED5" w:themeColor="accent4"/>
        </w:rPr>
      </w:pPr>
      <w:r w:rsidRPr="009E1F9D">
        <w:rPr>
          <w:rFonts w:ascii="Times New Roman" w:eastAsia="DengXian" w:hAnsi="Times New Roman" w:cs="Times New Roman"/>
          <w:color w:val="0F9ED5" w:themeColor="accent4"/>
        </w:rPr>
        <w:lastRenderedPageBreak/>
        <w:t>To address your comment, we expanded the discussion in the original manuscript</w:t>
      </w:r>
      <w:r w:rsidRPr="009E1F9D">
        <w:rPr>
          <w:rFonts w:ascii="Times New Roman" w:eastAsia="DengXian" w:hAnsi="Times New Roman" w:cs="Times New Roman" w:hint="eastAsia"/>
          <w:color w:val="0F9ED5" w:themeColor="accent4"/>
        </w:rPr>
        <w:t xml:space="preserve"> (where we</w:t>
      </w:r>
      <w:r w:rsidRPr="009E1F9D">
        <w:rPr>
          <w:rFonts w:ascii="Times New Roman" w:eastAsia="DengXian" w:hAnsi="Times New Roman" w:cs="Times New Roman"/>
          <w:color w:val="0F9ED5" w:themeColor="accent4"/>
        </w:rPr>
        <w:t xml:space="preserve"> </w:t>
      </w:r>
      <w:r w:rsidR="009E1F9D" w:rsidRPr="009E1F9D">
        <w:rPr>
          <w:rFonts w:ascii="Times New Roman" w:eastAsia="DengXian" w:hAnsi="Times New Roman" w:cs="Times New Roman"/>
          <w:color w:val="0F9ED5" w:themeColor="accent4"/>
        </w:rPr>
        <w:t>emphasize</w:t>
      </w:r>
      <w:r w:rsidRPr="009E1F9D">
        <w:rPr>
          <w:rFonts w:ascii="Times New Roman" w:eastAsia="DengXian" w:hAnsi="Times New Roman" w:cs="Times New Roman"/>
          <w:color w:val="0F9ED5" w:themeColor="accent4"/>
        </w:rPr>
        <w:t xml:space="preserve"> the need for a mixed-methods approach</w:t>
      </w:r>
      <w:r w:rsidRPr="009E1F9D">
        <w:rPr>
          <w:rFonts w:ascii="Times New Roman" w:eastAsia="DengXian" w:hAnsi="Times New Roman" w:cs="Times New Roman" w:hint="eastAsia"/>
          <w:color w:val="0F9ED5" w:themeColor="accent4"/>
        </w:rPr>
        <w:t>)</w:t>
      </w:r>
      <w:r w:rsidRPr="009E1F9D">
        <w:rPr>
          <w:rFonts w:ascii="Times New Roman" w:eastAsia="DengXian" w:hAnsi="Times New Roman" w:cs="Times New Roman"/>
          <w:color w:val="0F9ED5" w:themeColor="accent4"/>
        </w:rPr>
        <w:t xml:space="preserve"> by incorporating the concerns you mentioned</w:t>
      </w:r>
      <w:r w:rsidR="00031522" w:rsidRPr="009E1F9D">
        <w:rPr>
          <w:rFonts w:ascii="Times New Roman" w:eastAsia="DengXian" w:hAnsi="Times New Roman" w:cs="Times New Roman" w:hint="eastAsia"/>
          <w:color w:val="0F9ED5" w:themeColor="accent4"/>
        </w:rPr>
        <w:t>.</w:t>
      </w:r>
    </w:p>
    <w:p w14:paraId="3EBC3C70" w14:textId="77777777" w:rsidR="000F24C7" w:rsidRDefault="000F24C7" w:rsidP="000F24C7">
      <w:pPr>
        <w:pStyle w:val="Newparagraph"/>
        <w:spacing w:line="240" w:lineRule="auto"/>
        <w:ind w:left="720" w:firstLine="0"/>
        <w:jc w:val="both"/>
      </w:pPr>
      <w:r>
        <w:rPr>
          <w:rFonts w:hint="eastAsia"/>
          <w:lang w:eastAsia="zh-CN"/>
        </w:rPr>
        <w:t xml:space="preserve">(3) </w:t>
      </w:r>
      <w:r w:rsidRPr="000353B2">
        <w:rPr>
          <w:i/>
          <w:iCs/>
          <w:lang w:eastAsia="zh-CN"/>
        </w:rPr>
        <w:t>Value of Mixed-Methods Research:</w:t>
      </w:r>
      <w:r>
        <w:rPr>
          <w:rFonts w:hint="eastAsia"/>
          <w:lang w:eastAsia="zh-CN"/>
        </w:rPr>
        <w:t xml:space="preserve"> O</w:t>
      </w:r>
      <w:r w:rsidRPr="00CF4EBA">
        <w:t xml:space="preserve">ur results underscore the </w:t>
      </w:r>
      <w:r w:rsidRPr="00F77129">
        <w:t>importance</w:t>
      </w:r>
      <w:r>
        <w:rPr>
          <w:rFonts w:hint="eastAsia"/>
          <w:lang w:eastAsia="zh-CN"/>
        </w:rPr>
        <w:t xml:space="preserve"> </w:t>
      </w:r>
      <w:r w:rsidRPr="00CF4EBA">
        <w:t>of</w:t>
      </w:r>
      <w:r w:rsidRPr="00B2155C">
        <w:t xml:space="preserve"> </w:t>
      </w:r>
      <w:r w:rsidRPr="000D19EC">
        <w:t>mixed-method research</w:t>
      </w:r>
      <w:r w:rsidRPr="00CF4EBA">
        <w:t>. While both big and small data—and their associated methods—have limitations, they can complement and enhance each othe</w:t>
      </w:r>
      <w:r>
        <w:rPr>
          <w:rFonts w:hint="eastAsia"/>
          <w:lang w:eastAsia="zh-CN"/>
        </w:rPr>
        <w:t xml:space="preserve">r </w:t>
      </w:r>
      <w:r w:rsidRPr="00B2155C">
        <w:fldChar w:fldCharType="begin"/>
      </w:r>
      <w:r w:rsidRPr="00B2155C">
        <w:instrText xml:space="preserve"> ADDIN ZOTERO_ITEM CSL_CITATION {"citationID":"lE1cbXP2","properties":{"formattedCitation":"(Kwan 2016)","plainCitation":"(Kwan 2016)","noteIndex":0},"citationItems":[{"id":259,"uris":["http://zotero.org/users/14292551/items/BK2BQ7FY"],"itemData":{"id":259,"type":"article-journal","container-title":"Annals of the American Association of Geographers","DOI":"10.1080/00045608.2015.1117937","issue":"2","note":"publisher: Taylor &amp; Francis\n_eprint: https://www.tandfonline.com/doi/pdf/10.1080/00045608.2015.1117937","page":"274–282","title":"Algorithmic Geographies: Big Data, Algorithmic Uncertainty, and the Production of Geographic Knowledge","volume":"106","author":[{"family":"Kwan","given":"Mei-Po"}],"issued":{"date-parts":[["2016"]]}}}],"schema":"https://github.com/citation-style-language/schema/raw/master/csl-citation.json"} </w:instrText>
      </w:r>
      <w:r w:rsidRPr="00B2155C">
        <w:fldChar w:fldCharType="separate"/>
      </w:r>
      <w:r w:rsidRPr="00B2155C">
        <w:t>(Kwan 2016)</w:t>
      </w:r>
      <w:r w:rsidRPr="00B2155C">
        <w:fldChar w:fldCharType="end"/>
      </w:r>
      <w:r>
        <w:rPr>
          <w:rFonts w:hint="eastAsia"/>
          <w:lang w:eastAsia="zh-CN"/>
        </w:rPr>
        <w:t xml:space="preserve">. </w:t>
      </w:r>
      <w:r w:rsidRPr="00AF3DD2">
        <w:rPr>
          <w:highlight w:val="yellow"/>
          <w:lang w:eastAsia="zh-CN"/>
        </w:rPr>
        <w:t xml:space="preserve">As noted in the literature review, studies using primary GPS data combined with surveys have challenged previously held behavioral assumptions by uncovering </w:t>
      </w:r>
      <w:r w:rsidRPr="000C1EC8">
        <w:rPr>
          <w:highlight w:val="yellow"/>
          <w:lang w:eastAsia="zh-CN"/>
        </w:rPr>
        <w:t>new insights. Applying a mixed-method approach to secondary GPS studies could similarly provide a more holistic understanding of food access behaviors and improve the interpretation of key metrics</w:t>
      </w:r>
      <w:r w:rsidRPr="000C1EC8">
        <w:rPr>
          <w:rFonts w:hint="eastAsia"/>
          <w:highlight w:val="yellow"/>
          <w:lang w:eastAsia="zh-CN"/>
        </w:rPr>
        <w:t xml:space="preserve"> and </w:t>
      </w:r>
      <w:r w:rsidRPr="000C1EC8">
        <w:rPr>
          <w:highlight w:val="yellow"/>
        </w:rPr>
        <w:t>is beneficial for future planning and policy making</w:t>
      </w:r>
      <w:r>
        <w:rPr>
          <w:rFonts w:hint="eastAsia"/>
          <w:highlight w:val="yellow"/>
          <w:lang w:eastAsia="zh-CN"/>
        </w:rPr>
        <w:t>.</w:t>
      </w:r>
      <w:r w:rsidRPr="00B2155C">
        <w:t xml:space="preserve"> </w:t>
      </w:r>
      <w:r w:rsidRPr="00C56AF9">
        <w:t>For instance, conducting surveys alongside GPS data collection for the same population would allow for integrating the granular, sensor-generated insights from GPS with the nuanced, human-generated insights from surveys.</w:t>
      </w:r>
      <w:r w:rsidRPr="004401A2">
        <w:rPr>
          <w:highlight w:val="yellow"/>
        </w:rPr>
        <w:t xml:space="preserve"> </w:t>
      </w:r>
      <w:r>
        <w:rPr>
          <w:rFonts w:hint="eastAsia"/>
          <w:highlight w:val="yellow"/>
          <w:lang w:eastAsia="zh-CN"/>
        </w:rPr>
        <w:t>Such</w:t>
      </w:r>
      <w:r w:rsidRPr="00F53E25">
        <w:rPr>
          <w:highlight w:val="yellow"/>
          <w:lang w:eastAsia="zh-CN"/>
        </w:rPr>
        <w:t xml:space="preserve"> integration</w:t>
      </w:r>
      <w:r>
        <w:rPr>
          <w:rFonts w:hint="eastAsia"/>
          <w:highlight w:val="yellow"/>
          <w:lang w:eastAsia="zh-CN"/>
        </w:rPr>
        <w:t xml:space="preserve"> </w:t>
      </w:r>
      <w:r w:rsidRPr="00015127">
        <w:rPr>
          <w:highlight w:val="yellow"/>
          <w:lang w:eastAsia="zh-CN"/>
        </w:rPr>
        <w:t>would facilitate statistical validation of the metrics extracted from both sources, addressing potential intrinsic or inference-induced inaccuracies in secondary GPS data and enhancing the generalizability of the findings</w:t>
      </w:r>
      <w:r w:rsidRPr="004401A2">
        <w:rPr>
          <w:highlight w:val="yellow"/>
        </w:rPr>
        <w:t>.</w:t>
      </w:r>
      <w:r>
        <w:rPr>
          <w:rFonts w:hint="eastAsia"/>
          <w:lang w:eastAsia="zh-CN"/>
        </w:rPr>
        <w:t xml:space="preserve"> </w:t>
      </w:r>
    </w:p>
    <w:p w14:paraId="726105E1" w14:textId="77777777" w:rsidR="001866FC" w:rsidRDefault="001866FC" w:rsidP="00963287">
      <w:pPr>
        <w:spacing w:line="240" w:lineRule="auto"/>
        <w:rPr>
          <w:rFonts w:eastAsia="DengXian"/>
        </w:rPr>
      </w:pPr>
    </w:p>
    <w:p w14:paraId="7E8CC68D" w14:textId="77777777" w:rsidR="001866FC" w:rsidRDefault="001866FC" w:rsidP="00963287">
      <w:pPr>
        <w:spacing w:line="240" w:lineRule="auto"/>
        <w:rPr>
          <w:rFonts w:eastAsia="DengXian"/>
        </w:rPr>
      </w:pPr>
    </w:p>
    <w:p w14:paraId="35BF2970" w14:textId="15A5391D" w:rsidR="00C408A9" w:rsidRDefault="009C2200" w:rsidP="00963287">
      <w:pPr>
        <w:spacing w:line="240" w:lineRule="auto"/>
      </w:pPr>
      <w:r w:rsidRPr="009C2200">
        <w:br/>
      </w:r>
      <w:r w:rsidRPr="009C2200">
        <w:br/>
      </w:r>
      <w:r w:rsidR="003D573B">
        <w:t xml:space="preserve">(8) </w:t>
      </w:r>
      <w:r w:rsidRPr="009C2200">
        <w:t xml:space="preserve">The </w:t>
      </w:r>
      <w:r w:rsidRPr="00F938D9">
        <w:t>study period spans from September 1st, 2022 to October 15th, 2022, covering a duration of 45 days. While I appreciate the detailed temporal analysis, the results may also be influenced by seasonal variation, which could result in different patterns in other part of a year. It would be valuable to address this potential limitation in the discussion</w:t>
      </w:r>
      <w:r w:rsidRPr="009C2200">
        <w:t>.</w:t>
      </w:r>
    </w:p>
    <w:p w14:paraId="5DB2B72A" w14:textId="1BFF9927" w:rsidR="007553CD" w:rsidRPr="009E1F9D" w:rsidRDefault="00E40A02" w:rsidP="0022339F">
      <w:pPr>
        <w:pStyle w:val="ListParagraph"/>
        <w:numPr>
          <w:ilvl w:val="0"/>
          <w:numId w:val="1"/>
        </w:numPr>
        <w:spacing w:after="0"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appreciate your comments regarding the </w:t>
      </w:r>
      <w:r w:rsidR="00A94C94" w:rsidRPr="009E1F9D">
        <w:rPr>
          <w:rFonts w:ascii="Times New Roman" w:eastAsia="DengXian" w:hAnsi="Times New Roman" w:cs="Times New Roman" w:hint="eastAsia"/>
          <w:color w:val="0F9ED5" w:themeColor="accent4"/>
        </w:rPr>
        <w:t xml:space="preserve">temporal </w:t>
      </w:r>
      <w:r w:rsidR="00A94C94" w:rsidRPr="009E1F9D">
        <w:rPr>
          <w:rFonts w:ascii="Times New Roman" w:eastAsia="DengXian" w:hAnsi="Times New Roman" w:cs="Times New Roman"/>
          <w:color w:val="0F9ED5" w:themeColor="accent4"/>
        </w:rPr>
        <w:t>generalizability</w:t>
      </w:r>
      <w:r w:rsidRPr="009E1F9D">
        <w:rPr>
          <w:rFonts w:ascii="Times New Roman" w:hAnsi="Times New Roman" w:cs="Times New Roman"/>
          <w:color w:val="0F9ED5" w:themeColor="accent4"/>
        </w:rPr>
        <w:t xml:space="preserve"> bias in our study. We have included a discussion of this limitation</w:t>
      </w:r>
      <w:r w:rsidR="007553CD" w:rsidRPr="009E1F9D">
        <w:rPr>
          <w:rFonts w:ascii="Times New Roman" w:hAnsi="Times New Roman" w:cs="Times New Roman" w:hint="eastAsia"/>
          <w:color w:val="0F9ED5" w:themeColor="accent4"/>
        </w:rPr>
        <w:t xml:space="preserve"> in the </w:t>
      </w:r>
      <w:commentRangeStart w:id="63"/>
      <w:commentRangeStart w:id="64"/>
      <w:r w:rsidR="007553CD" w:rsidRPr="009E1F9D">
        <w:rPr>
          <w:rFonts w:ascii="Times New Roman" w:hAnsi="Times New Roman" w:cs="Times New Roman" w:hint="eastAsia"/>
          <w:i/>
          <w:iCs/>
          <w:color w:val="0F9ED5" w:themeColor="accent4"/>
        </w:rPr>
        <w:t>Discussion</w:t>
      </w:r>
      <w:r w:rsidR="007553CD" w:rsidRPr="009E1F9D">
        <w:rPr>
          <w:rFonts w:ascii="Times New Roman" w:hAnsi="Times New Roman" w:cs="Times New Roman" w:hint="eastAsia"/>
          <w:color w:val="0F9ED5" w:themeColor="accent4"/>
        </w:rPr>
        <w:t xml:space="preserve"> </w:t>
      </w:r>
      <w:commentRangeEnd w:id="63"/>
      <w:r w:rsidR="006A30C9" w:rsidRPr="009E1F9D">
        <w:rPr>
          <w:rStyle w:val="CommentReference"/>
          <w:color w:val="0F9ED5" w:themeColor="accent4"/>
        </w:rPr>
        <w:commentReference w:id="63"/>
      </w:r>
      <w:commentRangeEnd w:id="64"/>
      <w:r w:rsidR="00622654">
        <w:rPr>
          <w:rStyle w:val="CommentReference"/>
        </w:rPr>
        <w:commentReference w:id="64"/>
      </w:r>
      <w:r w:rsidR="007553CD" w:rsidRPr="009E1F9D">
        <w:rPr>
          <w:rFonts w:ascii="Times New Roman" w:hAnsi="Times New Roman" w:cs="Times New Roman" w:hint="eastAsia"/>
          <w:color w:val="0F9ED5" w:themeColor="accent4"/>
        </w:rPr>
        <w:t>section.</w:t>
      </w:r>
    </w:p>
    <w:p w14:paraId="3E861A62" w14:textId="126879B6" w:rsidR="006A729A" w:rsidRDefault="006A729A" w:rsidP="006A729A">
      <w:pPr>
        <w:pStyle w:val="Newparagraph"/>
        <w:numPr>
          <w:ilvl w:val="0"/>
          <w:numId w:val="1"/>
        </w:numPr>
        <w:spacing w:line="240" w:lineRule="auto"/>
        <w:jc w:val="both"/>
      </w:pPr>
      <w:r>
        <w:rPr>
          <w:rFonts w:hint="eastAsia"/>
          <w:lang w:eastAsia="zh-CN"/>
        </w:rPr>
        <w:t xml:space="preserve">(2) </w:t>
      </w:r>
      <w:r w:rsidRPr="000353B2">
        <w:rPr>
          <w:i/>
          <w:iCs/>
          <w:lang w:eastAsia="zh-CN"/>
        </w:rPr>
        <w:t>Bias in Representativeness:</w:t>
      </w:r>
      <w:r w:rsidRPr="00C809C9">
        <w:rPr>
          <w:lang w:eastAsia="zh-CN"/>
        </w:rPr>
        <w:t xml:space="preserve"> </w:t>
      </w:r>
      <w:r w:rsidRPr="006A729A">
        <w:rPr>
          <w:rFonts w:hint="eastAsia"/>
          <w:lang w:eastAsia="zh-CN"/>
        </w:rPr>
        <w:t xml:space="preserve">The bias in representativeness </w:t>
      </w:r>
      <w:r w:rsidR="008C5DA1">
        <w:rPr>
          <w:lang w:eastAsia="zh-CN"/>
        </w:rPr>
        <w:t>…</w:t>
      </w:r>
      <w:r>
        <w:rPr>
          <w:lang w:eastAsia="zh-CN"/>
        </w:rPr>
        <w:t xml:space="preserve"> </w:t>
      </w:r>
      <w:r w:rsidRPr="00F718CB">
        <w:rPr>
          <w:highlight w:val="yellow"/>
        </w:rPr>
        <w:t>Additionally, GPS data collection can exhibit temporal biases, as the frequency and regularity of data collection may vary depending on the time of day, week, or season</w:t>
      </w:r>
      <w:r w:rsidRPr="00F718CB">
        <w:rPr>
          <w:rFonts w:hint="eastAsia"/>
          <w:highlight w:val="yellow"/>
          <w:lang w:eastAsia="zh-CN"/>
        </w:rPr>
        <w:t xml:space="preserve"> </w:t>
      </w:r>
      <w:r w:rsidRPr="00F718CB">
        <w:rPr>
          <w:highlight w:val="yellow"/>
          <w:lang w:eastAsia="zh-CN"/>
        </w:rPr>
        <w:fldChar w:fldCharType="begin"/>
      </w:r>
      <w:r w:rsidRPr="00F718CB">
        <w:rPr>
          <w:highlight w:val="yellow"/>
          <w:lang w:eastAsia="zh-CN"/>
        </w:rPr>
        <w:instrText xml:space="preserve"> ADDIN ZOTERO_ITEM CSL_CITATION {"citationID":"0m5FvCc5","properties":{"formattedCitation":"(Li {\\i{}et al.} 2023)","plainCitation":"(Li et al. 2023)","noteIndex":0},"citationItems":[{"id":"1J5VC5wN/00r6mpko","uris":["http://zotero.org/users/local/4eITpJL4/items/XZU84BQ9"],"itemData":{"id":"1J5VC5wN/00r6mpko","type":"article-journal","container-title":"Available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Pr="00F718CB">
        <w:rPr>
          <w:highlight w:val="yellow"/>
          <w:lang w:eastAsia="zh-CN"/>
        </w:rPr>
        <w:fldChar w:fldCharType="separate"/>
      </w:r>
      <w:r w:rsidRPr="00F718CB">
        <w:rPr>
          <w:highlight w:val="yellow"/>
        </w:rPr>
        <w:t xml:space="preserve">(Li </w:t>
      </w:r>
      <w:r w:rsidRPr="00F718CB">
        <w:rPr>
          <w:i/>
          <w:iCs/>
          <w:highlight w:val="yellow"/>
        </w:rPr>
        <w:t>et al.</w:t>
      </w:r>
      <w:r w:rsidRPr="00F718CB">
        <w:rPr>
          <w:highlight w:val="yellow"/>
        </w:rPr>
        <w:t xml:space="preserve"> 2023)</w:t>
      </w:r>
      <w:r w:rsidRPr="00F718CB">
        <w:rPr>
          <w:highlight w:val="yellow"/>
          <w:lang w:eastAsia="zh-CN"/>
        </w:rPr>
        <w:fldChar w:fldCharType="end"/>
      </w:r>
      <w:r>
        <w:rPr>
          <w:rFonts w:hint="eastAsia"/>
          <w:highlight w:val="yellow"/>
          <w:lang w:eastAsia="zh-CN"/>
        </w:rPr>
        <w:t xml:space="preserve">. </w:t>
      </w:r>
      <w:del w:id="65" w:author="Luyu Liu" w:date="2024-10-04T20:59:00Z" w16du:dateUtc="2024-10-05T01:59:00Z">
        <w:r w:rsidDel="00D47B48">
          <w:rPr>
            <w:rFonts w:hint="eastAsia"/>
            <w:highlight w:val="yellow"/>
            <w:lang w:eastAsia="zh-CN"/>
          </w:rPr>
          <w:delText>(</w:delText>
        </w:r>
      </w:del>
      <w:bookmarkStart w:id="66" w:name="_Hlk178968434"/>
      <w:bookmarkStart w:id="67" w:name="_Hlk178968450"/>
      <w:r w:rsidRPr="00F46A73">
        <w:rPr>
          <w:highlight w:val="yellow"/>
          <w:lang w:eastAsia="zh-CN"/>
        </w:rPr>
        <w:t xml:space="preserve">In our study, </w:t>
      </w:r>
      <w:ins w:id="68" w:author="Luyu Liu" w:date="2024-10-04T21:05:00Z" w16du:dateUtc="2024-10-05T02:05:00Z">
        <w:r w:rsidR="00D47B48">
          <w:rPr>
            <w:highlight w:val="yellow"/>
            <w:lang w:eastAsia="zh-CN"/>
          </w:rPr>
          <w:t xml:space="preserve">we use </w:t>
        </w:r>
      </w:ins>
      <w:del w:id="69" w:author="Luyu Liu" w:date="2024-10-04T21:05:00Z" w16du:dateUtc="2024-10-05T02:05:00Z">
        <w:r w:rsidRPr="00F46A73" w:rsidDel="00D47B48">
          <w:rPr>
            <w:highlight w:val="yellow"/>
            <w:lang w:eastAsia="zh-CN"/>
          </w:rPr>
          <w:delText xml:space="preserve">the use of only </w:delText>
        </w:r>
      </w:del>
      <w:r w:rsidRPr="00F46A73">
        <w:rPr>
          <w:highlight w:val="yellow"/>
          <w:lang w:eastAsia="zh-CN"/>
        </w:rPr>
        <w:t>two months of data</w:t>
      </w:r>
      <w:ins w:id="70" w:author="Luyu Liu" w:date="2024-10-04T21:05:00Z" w16du:dateUtc="2024-10-05T02:05:00Z">
        <w:r w:rsidR="00D47B48">
          <w:rPr>
            <w:highlight w:val="yellow"/>
            <w:lang w:eastAsia="zh-CN"/>
          </w:rPr>
          <w:t>, which</w:t>
        </w:r>
      </w:ins>
      <w:r w:rsidRPr="00F46A73">
        <w:rPr>
          <w:highlight w:val="yellow"/>
          <w:lang w:eastAsia="zh-CN"/>
        </w:rPr>
        <w:t xml:space="preserve"> may </w:t>
      </w:r>
      <w:ins w:id="71" w:author="Luyu Liu" w:date="2024-10-04T21:05:00Z" w16du:dateUtc="2024-10-05T02:05:00Z">
        <w:r w:rsidR="00D47B48">
          <w:rPr>
            <w:highlight w:val="yellow"/>
            <w:lang w:eastAsia="zh-CN"/>
          </w:rPr>
          <w:t>not be generalizable</w:t>
        </w:r>
      </w:ins>
      <w:ins w:id="72" w:author="Luyu Liu" w:date="2024-10-04T21:06:00Z" w16du:dateUtc="2024-10-05T02:06:00Z">
        <w:r w:rsidR="00D47B48">
          <w:rPr>
            <w:highlight w:val="yellow"/>
            <w:lang w:eastAsia="zh-CN"/>
          </w:rPr>
          <w:t xml:space="preserve"> for other time periods</w:t>
        </w:r>
      </w:ins>
      <w:del w:id="73" w:author="Luyu Liu" w:date="2024-10-04T21:05:00Z" w16du:dateUtc="2024-10-05T02:05:00Z">
        <w:r w:rsidRPr="00F46A73" w:rsidDel="00D47B48">
          <w:rPr>
            <w:highlight w:val="yellow"/>
            <w:lang w:eastAsia="zh-CN"/>
          </w:rPr>
          <w:delText xml:space="preserve">have </w:delText>
        </w:r>
      </w:del>
      <w:del w:id="74" w:author="Luyu Liu" w:date="2024-10-04T21:06:00Z" w16du:dateUtc="2024-10-05T02:06:00Z">
        <w:r w:rsidRPr="00F46A73" w:rsidDel="00D47B48">
          <w:rPr>
            <w:highlight w:val="yellow"/>
            <w:lang w:eastAsia="zh-CN"/>
          </w:rPr>
          <w:delText>introduced such biases</w:delText>
        </w:r>
      </w:del>
      <w:r w:rsidRPr="00F46A73">
        <w:rPr>
          <w:highlight w:val="yellow"/>
          <w:lang w:eastAsia="zh-CN"/>
        </w:rPr>
        <w:t>.</w:t>
      </w:r>
      <w:bookmarkEnd w:id="66"/>
      <w:del w:id="75" w:author="Luyu Liu" w:date="2024-10-04T20:59:00Z" w16du:dateUtc="2024-10-05T01:59:00Z">
        <w:r w:rsidDel="00D47B48">
          <w:rPr>
            <w:rFonts w:hint="eastAsia"/>
            <w:highlight w:val="yellow"/>
            <w:lang w:eastAsia="zh-CN"/>
          </w:rPr>
          <w:delText>)</w:delText>
        </w:r>
        <w:r w:rsidRPr="00F718CB" w:rsidDel="00D47B48">
          <w:rPr>
            <w:highlight w:val="yellow"/>
          </w:rPr>
          <w:delText xml:space="preserve"> </w:delText>
        </w:r>
      </w:del>
    </w:p>
    <w:bookmarkEnd w:id="67"/>
    <w:p w14:paraId="535384C3" w14:textId="77777777" w:rsidR="006A729A" w:rsidRDefault="006A729A" w:rsidP="00243335">
      <w:pPr>
        <w:pStyle w:val="Newparagraph"/>
        <w:spacing w:line="240" w:lineRule="auto"/>
        <w:ind w:left="720" w:firstLine="0"/>
        <w:jc w:val="both"/>
        <w:rPr>
          <w:lang w:eastAsia="zh-CN"/>
        </w:rPr>
      </w:pPr>
    </w:p>
    <w:p w14:paraId="7F383906" w14:textId="7E2101EB" w:rsidR="00FA7754" w:rsidRDefault="007077E6" w:rsidP="00243335">
      <w:pPr>
        <w:pStyle w:val="Newparagraph"/>
        <w:spacing w:line="240" w:lineRule="auto"/>
        <w:ind w:left="720" w:firstLine="0"/>
        <w:jc w:val="both"/>
        <w:rPr>
          <w:lang w:eastAsia="zh-CN"/>
        </w:rPr>
      </w:pPr>
      <w:r w:rsidRPr="006E6150">
        <w:rPr>
          <w:lang w:eastAsia="zh-CN"/>
        </w:rPr>
        <w:t>This study has several limitations</w:t>
      </w:r>
      <w:r w:rsidRPr="006E6150">
        <w:rPr>
          <w:highlight w:val="yellow"/>
          <w:lang w:eastAsia="zh-CN"/>
        </w:rPr>
        <w:t>, particularly concerning the temporal and spatial generalizability of the findings. Temporally, research on food sales has shown seasonality in food demand</w:t>
      </w:r>
      <w:r w:rsidRPr="006E6150">
        <w:rPr>
          <w:rFonts w:hint="eastAsia"/>
          <w:highlight w:val="yellow"/>
          <w:lang w:eastAsia="zh-CN"/>
        </w:rPr>
        <w:t xml:space="preserve"> </w:t>
      </w:r>
      <w:r w:rsidRPr="00F718CB">
        <w:rPr>
          <w:highlight w:val="yellow"/>
          <w:lang w:eastAsia="zh-CN"/>
        </w:rPr>
        <w:fldChar w:fldCharType="begin"/>
      </w:r>
      <w:r w:rsidRPr="00F718CB">
        <w:rPr>
          <w:highlight w:val="yellow"/>
          <w:lang w:eastAsia="zh-CN"/>
        </w:rPr>
        <w:instrText xml:space="preserve"> ADDIN ZOTERO_ITEM CSL_CITATION {"citationID":"OR91eHRS","properties":{"formattedCitation":"(Hu {\\i{}et al.} 2021, Balagtas {\\i{}et al.} 2023)","plainCitation":"(Hu et al. 2021, Balagtas et al. 2023)","noteIndex":0},"citationItems":[{"id":149,"uris":["http://zotero.org/users/14292551/items/Q7JRKJZY"],"itemData":{"id":149,"type":"article-journal","abstract":"As many U.S. states implemented stay-at-home orders beginning in March 2020, anecdotes reported a surge in alcohol sales, raising concerns about increased alcohol use and associated ills. The surveillance report from the National Institute on Alcohol Abuse and Alcoholism provides monthly U.S. alcohol sales data from a subset of states, allowing an investigation of this potential increase in alcohol use. Meanwhile, anonymized human mobility data released by companies such as SafeGraph enables an examination of the visiting behavior of people to various alcohol outlets such as bars and liquor stores. This study examines changes to alcohol sales and alcohol outlet visits during COVID-19 and their geographic differences across states. We find major increases in the sales of spirits and wine since March 2020, while the sales of beer decreased. We also find moderate increases in people’s visits to liquor stores, while their visits to bars and pubs substantially decreased. Noticing a significant correlation between alcohol sales and outlet visits, we use machine learning models to examine their relationship and find evidence in some states for likely panic buying of spirits and wine. Large geographic differences exist across states, with both major increases and decreases in alcohol sales and alcohol outlet visits.","container-title":"PLOS ONE","DOI":"10.1371/journal.pone.0255757","ISSN":"1932-6203","issue":"12","journalAbbreviation":"PLoS ONE","language":"en","page":"e0255757","source":"DOI.org (Crossref)","title":"Human mobility data and machine learning reveal geographic differences in alcohol sales and alcohol outlet visits across U.S. states during COVID-19","volume":"16","author":[{"family":"Hu","given":"Yingjie"},{"family":"Quigley","given":"Brian M."},{"family":"Taylor","given":"Dane"}],"editor":[{"family":"Cheung","given":"Johnson Chun-Sing"}],"issued":{"date-parts":[["2021",12,17]]}}},{"id":155,"uris":["http://zotero.org/users/local/e9xDvWQ3/items/M26EYC6G","http://zotero.org/users/14292551/items/M26EYC6G"],"itemData":{"id":155,"type":"article-journal","abstract":"Abstract\n            Household food expenditure has shifted away from Food at Home </w:instrText>
      </w:r>
      <w:r w:rsidRPr="00F718CB">
        <w:rPr>
          <w:rFonts w:hint="eastAsia"/>
          <w:highlight w:val="yellow"/>
          <w:lang w:eastAsia="zh-CN"/>
        </w:rPr>
        <w:instrText>(FAH) and towards Food Away from Home (FAFH). Prior to the COVID</w:instrText>
      </w:r>
      <w:r w:rsidRPr="00F718CB">
        <w:rPr>
          <w:rFonts w:hint="eastAsia"/>
          <w:highlight w:val="yellow"/>
          <w:lang w:eastAsia="zh-CN"/>
        </w:rPr>
        <w:instrText>‐</w:instrText>
      </w:r>
      <w:r w:rsidRPr="00F718CB">
        <w:rPr>
          <w:rFonts w:hint="eastAsia"/>
          <w:highlight w:val="yellow"/>
          <w:lang w:eastAsia="zh-CN"/>
        </w:rPr>
        <w:instrText>19 pandemic, FAFH's share of food expenditure surpassed that of FAH, reaching 55% in 2019. Yet economic research on FAFH and the interaction of FAFH and FAH has been limited. Combining scanner data for meat sales in grocery stores with data for FAFH expenditure, we estimate a model of demand for at</w:instrText>
      </w:r>
      <w:r w:rsidRPr="00F718CB">
        <w:rPr>
          <w:rFonts w:hint="eastAsia"/>
          <w:highlight w:val="yellow"/>
          <w:lang w:eastAsia="zh-CN"/>
        </w:rPr>
        <w:instrText>‐</w:instrText>
      </w:r>
      <w:r w:rsidRPr="00F718CB">
        <w:rPr>
          <w:rFonts w:hint="eastAsia"/>
          <w:highlight w:val="yellow"/>
          <w:lang w:eastAsia="zh-CN"/>
        </w:rPr>
        <w:instrText>home meat, incorporating FAFH expenditure as a demand shifter. We quantify substitution between FAFH expenditure and FAH meat and quantify the impact of the COVID</w:instrText>
      </w:r>
      <w:r w:rsidRPr="00F718CB">
        <w:rPr>
          <w:rFonts w:hint="eastAsia"/>
          <w:highlight w:val="yellow"/>
          <w:lang w:eastAsia="zh-CN"/>
        </w:rPr>
        <w:instrText>‐</w:instrText>
      </w:r>
      <w:r w:rsidRPr="00F718CB">
        <w:rPr>
          <w:rFonts w:hint="eastAsia"/>
          <w:highlight w:val="yellow"/>
          <w:lang w:eastAsia="zh-CN"/>
        </w:rPr>
        <w:instrText>19 disruptions to the food service sector on retail prices of FAH meat.","container-title":"Applied Economic Perspectives and Policy","DOI":"10.1002/aepp.13361","ISSN":"2040-5790, 2040-5804","issue":"3","journalAbbreviation":"Applied Eco</w:instrText>
      </w:r>
      <w:r w:rsidRPr="00F718CB">
        <w:rPr>
          <w:highlight w:val="yellow"/>
          <w:lang w:eastAsia="zh-CN"/>
        </w:rPr>
        <w:instrText xml:space="preserve"> Perspectives Pol","language":"en","page":"1604-1617","source":"DOI.org (Crossref)","title":"Consumer demand for food at home and food away from home: Understanding economic linkages during the pandemic","title-short":"Consumer demand for food at home and food away from home","volume":"45","author":[{"family":"Balagtas","given":"Joseph V."},{"family":"Cooper","given":"Joseph"},{"family":"McLaughlin","given":"Patrick"},{"family":"Qin","given":"Fei"}],"issued":{"date-parts":[["2023",9]]}}}],"schema":"https://github.com/citation-style-language/schema/raw/master/csl-citation.json"} </w:instrText>
      </w:r>
      <w:r w:rsidRPr="00F718CB">
        <w:rPr>
          <w:highlight w:val="yellow"/>
          <w:lang w:eastAsia="zh-CN"/>
        </w:rPr>
        <w:fldChar w:fldCharType="separate"/>
      </w:r>
      <w:r w:rsidRPr="00F718CB">
        <w:rPr>
          <w:highlight w:val="yellow"/>
        </w:rPr>
        <w:t xml:space="preserve">(Hu </w:t>
      </w:r>
      <w:r w:rsidRPr="00F718CB">
        <w:rPr>
          <w:i/>
          <w:iCs/>
          <w:highlight w:val="yellow"/>
        </w:rPr>
        <w:t>et al.</w:t>
      </w:r>
      <w:r w:rsidRPr="00F718CB">
        <w:rPr>
          <w:highlight w:val="yellow"/>
        </w:rPr>
        <w:t xml:space="preserve"> 2021, Balagtas </w:t>
      </w:r>
      <w:r w:rsidRPr="00F718CB">
        <w:rPr>
          <w:i/>
          <w:iCs/>
          <w:highlight w:val="yellow"/>
        </w:rPr>
        <w:t>et al.</w:t>
      </w:r>
      <w:r w:rsidRPr="00F718CB">
        <w:rPr>
          <w:highlight w:val="yellow"/>
        </w:rPr>
        <w:t xml:space="preserve"> 2023)</w:t>
      </w:r>
      <w:r w:rsidRPr="00F718CB">
        <w:rPr>
          <w:highlight w:val="yellow"/>
          <w:lang w:eastAsia="zh-CN"/>
        </w:rPr>
        <w:fldChar w:fldCharType="end"/>
      </w:r>
      <w:r w:rsidRPr="00FD6519">
        <w:rPr>
          <w:highlight w:val="yellow"/>
        </w:rPr>
        <w:t xml:space="preserve">, which may influence mobility patterns. Therefore, generalizing our findings from the 45-day study period could introduce bias and limit the representativeness of the results. </w:t>
      </w:r>
      <w:r w:rsidRPr="007077E6">
        <w:t>Spatially</w:t>
      </w:r>
      <w:r w:rsidR="00D63235" w:rsidRPr="007077E6">
        <w:rPr>
          <w:lang w:eastAsia="zh-CN"/>
        </w:rPr>
        <w:t>…</w:t>
      </w:r>
    </w:p>
    <w:p w14:paraId="689ED40E" w14:textId="77777777" w:rsidR="002370FA" w:rsidRDefault="009C2200" w:rsidP="00963287">
      <w:pPr>
        <w:spacing w:line="240" w:lineRule="auto"/>
        <w:rPr>
          <w:rFonts w:eastAsia="DengXian"/>
        </w:rPr>
      </w:pPr>
      <w:r w:rsidRPr="009C2200">
        <w:br/>
      </w:r>
    </w:p>
    <w:p w14:paraId="7109EBEB" w14:textId="100D4864" w:rsidR="00F43EF2" w:rsidRDefault="009C2200" w:rsidP="00963287">
      <w:pPr>
        <w:spacing w:line="240" w:lineRule="auto"/>
      </w:pPr>
      <w:r w:rsidRPr="009C2200">
        <w:br/>
      </w:r>
      <w:r w:rsidR="003D573B">
        <w:t>(9</w:t>
      </w:r>
      <w:r w:rsidR="003D573B" w:rsidRPr="00F938D9">
        <w:t xml:space="preserve">) </w:t>
      </w:r>
      <w:r w:rsidRPr="00F938D9">
        <w:t>While the study focuses on Jacksonville, Florida, it would be beneficial to discuss the generalizability of the findings to other regions. This could include a discussion of how different urban environments or food landscapes might impact the applicability of the results.</w:t>
      </w:r>
    </w:p>
    <w:p w14:paraId="74456703" w14:textId="4305B61E" w:rsidR="00A94C94" w:rsidRPr="009E1F9D" w:rsidRDefault="00A94C94" w:rsidP="0022339F">
      <w:pPr>
        <w:pStyle w:val="ListParagraph"/>
        <w:numPr>
          <w:ilvl w:val="0"/>
          <w:numId w:val="1"/>
        </w:numPr>
        <w:spacing w:after="0"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lastRenderedPageBreak/>
        <w:t xml:space="preserve">We appreciate your comments regarding the </w:t>
      </w:r>
      <w:r w:rsidRPr="009E1F9D">
        <w:rPr>
          <w:rFonts w:ascii="Times New Roman" w:eastAsia="DengXian" w:hAnsi="Times New Roman" w:cs="Times New Roman" w:hint="eastAsia"/>
          <w:color w:val="0F9ED5" w:themeColor="accent4"/>
        </w:rPr>
        <w:t xml:space="preserve">spatial </w:t>
      </w:r>
      <w:r w:rsidRPr="009E1F9D">
        <w:rPr>
          <w:rFonts w:ascii="Times New Roman" w:eastAsia="DengXian" w:hAnsi="Times New Roman" w:cs="Times New Roman"/>
          <w:color w:val="0F9ED5" w:themeColor="accent4"/>
        </w:rPr>
        <w:t>generalizability</w:t>
      </w:r>
      <w:r w:rsidRPr="009E1F9D">
        <w:rPr>
          <w:rFonts w:ascii="Times New Roman" w:hAnsi="Times New Roman" w:cs="Times New Roman"/>
          <w:color w:val="0F9ED5" w:themeColor="accent4"/>
        </w:rPr>
        <w:t xml:space="preserve"> bias in our study. We have included a discussion of this limitation</w:t>
      </w:r>
      <w:r w:rsidRPr="009E1F9D">
        <w:rPr>
          <w:rFonts w:ascii="Times New Roman" w:hAnsi="Times New Roman" w:cs="Times New Roman" w:hint="eastAsia"/>
          <w:color w:val="0F9ED5" w:themeColor="accent4"/>
        </w:rPr>
        <w:t xml:space="preserve"> in the </w:t>
      </w:r>
      <w:r w:rsidRPr="009E1F9D">
        <w:rPr>
          <w:rFonts w:ascii="Times New Roman" w:hAnsi="Times New Roman" w:cs="Times New Roman" w:hint="eastAsia"/>
          <w:i/>
          <w:iCs/>
          <w:color w:val="0F9ED5" w:themeColor="accent4"/>
        </w:rPr>
        <w:t>Discussion</w:t>
      </w:r>
      <w:r w:rsidRPr="009E1F9D">
        <w:rPr>
          <w:rFonts w:ascii="Times New Roman" w:hAnsi="Times New Roman" w:cs="Times New Roman" w:hint="eastAsia"/>
          <w:color w:val="0F9ED5" w:themeColor="accent4"/>
        </w:rPr>
        <w:t xml:space="preserve"> section.</w:t>
      </w:r>
    </w:p>
    <w:p w14:paraId="58CC1AAA" w14:textId="5A3DAAC4" w:rsidR="0028648A" w:rsidRDefault="007077E6" w:rsidP="009E1F9D">
      <w:pPr>
        <w:pStyle w:val="Newparagraph"/>
        <w:spacing w:line="240" w:lineRule="auto"/>
        <w:ind w:left="720" w:firstLine="0"/>
        <w:jc w:val="both"/>
      </w:pPr>
      <w:r w:rsidRPr="006E6150">
        <w:rPr>
          <w:lang w:eastAsia="zh-CN"/>
        </w:rPr>
        <w:t>This study has several limitations</w:t>
      </w:r>
      <w:r w:rsidRPr="006E6150">
        <w:rPr>
          <w:highlight w:val="yellow"/>
          <w:lang w:eastAsia="zh-CN"/>
        </w:rPr>
        <w:t xml:space="preserve">, particularly concerning the temporal and spatial generalizability of the findings. </w:t>
      </w:r>
      <w:r w:rsidRPr="007077E6">
        <w:rPr>
          <w:lang w:eastAsia="zh-CN"/>
        </w:rPr>
        <w:t xml:space="preserve">Temporally, </w:t>
      </w:r>
      <w:r w:rsidRPr="007077E6">
        <w:rPr>
          <w:rFonts w:hint="eastAsia"/>
          <w:lang w:eastAsia="zh-CN"/>
        </w:rPr>
        <w:t>..</w:t>
      </w:r>
      <w:r w:rsidRPr="007077E6">
        <w:t xml:space="preserve">. </w:t>
      </w:r>
      <w:r w:rsidRPr="00FD6519">
        <w:rPr>
          <w:highlight w:val="yellow"/>
        </w:rPr>
        <w:t xml:space="preserve">Spatially, </w:t>
      </w:r>
      <w:ins w:id="76" w:author="Luyu Liu" w:date="2024-10-04T21:08:00Z" w16du:dateUtc="2024-10-05T02:08:00Z">
        <w:r w:rsidR="00D47B48">
          <w:rPr>
            <w:highlight w:val="yellow"/>
          </w:rPr>
          <w:t xml:space="preserve">the case of </w:t>
        </w:r>
      </w:ins>
      <w:r w:rsidRPr="00FD6519">
        <w:rPr>
          <w:highlight w:val="yellow"/>
        </w:rPr>
        <w:t xml:space="preserve">Jacksonville </w:t>
      </w:r>
      <w:ins w:id="77" w:author="Luyu Liu" w:date="2024-10-04T21:08:00Z" w16du:dateUtc="2024-10-05T02:08:00Z">
        <w:r w:rsidR="00D47B48">
          <w:rPr>
            <w:highlight w:val="yellow"/>
          </w:rPr>
          <w:t xml:space="preserve">may not </w:t>
        </w:r>
      </w:ins>
      <w:ins w:id="78" w:author="Luyu Liu" w:date="2024-10-04T21:09:00Z" w16du:dateUtc="2024-10-05T02:09:00Z">
        <w:r w:rsidR="00D47B48">
          <w:rPr>
            <w:highlight w:val="yellow"/>
          </w:rPr>
          <w:t>be transferable to other contexts</w:t>
        </w:r>
      </w:ins>
      <w:del w:id="79" w:author="Luyu Liu" w:date="2024-10-04T21:09:00Z" w16du:dateUtc="2024-10-05T02:09:00Z">
        <w:r w:rsidRPr="00FD6519" w:rsidDel="00D47B48">
          <w:rPr>
            <w:highlight w:val="yellow"/>
          </w:rPr>
          <w:delText>poses specific challenges</w:delText>
        </w:r>
      </w:del>
      <w:r w:rsidRPr="00FD6519">
        <w:rPr>
          <w:highlight w:val="yellow"/>
        </w:rPr>
        <w:t>. A 2012 study noted disparities in food access among Health Zones, with Urban Core residents facing a greater health burden</w:t>
      </w:r>
      <w:ins w:id="80" w:author="Luyu Liu" w:date="2024-10-04T21:08:00Z" w16du:dateUtc="2024-10-05T02:08:00Z">
        <w:r w:rsidR="00D47B48">
          <w:rPr>
            <w:highlight w:val="yellow"/>
          </w:rPr>
          <w:t xml:space="preserve"> </w:t>
        </w:r>
      </w:ins>
      <w:r w:rsidRPr="00FD6222">
        <w:rPr>
          <w:highlight w:val="yellow"/>
          <w:lang w:eastAsia="zh-CN"/>
        </w:rPr>
        <w:fldChar w:fldCharType="begin"/>
      </w:r>
      <w:r w:rsidRPr="00FD6222">
        <w:rPr>
          <w:highlight w:val="yellow"/>
          <w:lang w:eastAsia="zh-CN"/>
        </w:rPr>
        <w:instrText xml:space="preserve"> ADDIN ZOTERO_ITEM CSL_CITATION {"citationID":"XVxLKBCY","properties":{"formattedCitation":"(Coalition 2012)","plainCitation":"(Coalition 2012)","noteIndex":0},"citationItems":[{"id":331,"uris":["http://zotero.org/users/14292551/items/KIJC3VQ9"],"itemData":{"id":331,"type":"document","title":"Duval County food summit fact sheet","URL":"https://www.bcbsfl.com/DocumentLibrary/AboutOurCompany/HealthyKids_ActionPlanRev.pdf","author":[{"family":"Coalition","given":"Healthy Jacksonville Children Obesity Prevention"}],"issued":{"date-parts":[["2012"]]}}}],"schema":"https://github.com/citation-style-language/schema/raw/master/csl-citation.json"} </w:instrText>
      </w:r>
      <w:r w:rsidRPr="00FD6222">
        <w:rPr>
          <w:highlight w:val="yellow"/>
          <w:lang w:eastAsia="zh-CN"/>
        </w:rPr>
        <w:fldChar w:fldCharType="separate"/>
      </w:r>
      <w:r w:rsidRPr="00FD6222">
        <w:rPr>
          <w:highlight w:val="yellow"/>
        </w:rPr>
        <w:t>(Healthy Jacksonville Children Obesity Prevention Coalition 2012)</w:t>
      </w:r>
      <w:r w:rsidRPr="00FD6222">
        <w:rPr>
          <w:highlight w:val="yellow"/>
          <w:lang w:eastAsia="zh-CN"/>
        </w:rPr>
        <w:fldChar w:fldCharType="end"/>
      </w:r>
      <w:r w:rsidRPr="00FD6222">
        <w:rPr>
          <w:rFonts w:hint="eastAsia"/>
          <w:highlight w:val="yellow"/>
          <w:lang w:eastAsia="zh-CN"/>
        </w:rPr>
        <w:t xml:space="preserve">. </w:t>
      </w:r>
      <w:r w:rsidRPr="007C5CEE">
        <w:rPr>
          <w:highlight w:val="yellow"/>
          <w:lang w:eastAsia="zh-CN"/>
        </w:rPr>
        <w:t xml:space="preserve">Additionally, Jacksonville’s poverty rate (14.8%) exceeds both the national (12.5%) and state averages (12.9%) </w:t>
      </w:r>
      <w:r>
        <w:rPr>
          <w:rFonts w:hint="eastAsia"/>
          <w:highlight w:val="yellow"/>
          <w:lang w:eastAsia="zh-CN"/>
        </w:rPr>
        <w:t xml:space="preserve"> </w:t>
      </w:r>
      <w:r w:rsidRPr="00FD6222">
        <w:rPr>
          <w:highlight w:val="yellow"/>
          <w:lang w:eastAsia="zh-CN"/>
        </w:rPr>
        <w:fldChar w:fldCharType="begin"/>
      </w:r>
      <w:r w:rsidRPr="00FD6222">
        <w:rPr>
          <w:highlight w:val="yellow"/>
          <w:lang w:eastAsia="zh-CN"/>
        </w:rPr>
        <w:instrText xml:space="preserve"> ADDIN ZOTERO_ITEM CSL_CITATION {"citationID":"hXKaaIvs","properties":{"formattedCitation":"(U.S. Census Bureau 2022)","plainCitation":"(U.S. Census Bureau 2022)","noteIndex":0},"citationItems":[{"id":166,"uris":["http://zotero.org/users/14292551/items/5NXQZ84Q"],"itemData":{"id":166,"type":"document","note":"Published: U.S. Department of Commerce","title":"American Community Survey 5-Year Estimates (2017–2021), Jacksonville city, Florida","URL":"https://data.census.gov/table?q=Jacksonville%20city,%20Florida&amp;y=2021&amp;d=ACS%205-Year%20Estimates%20Data%20Profiles","author":[{"literal":"U.S. Census Bureau"}],"issued":{"date-parts":[["2022",12]]}}}],"schema":"https://github.com/citation-style-language/schema/raw/master/csl-citation.json"} </w:instrText>
      </w:r>
      <w:r w:rsidRPr="00FD6222">
        <w:rPr>
          <w:highlight w:val="yellow"/>
          <w:lang w:eastAsia="zh-CN"/>
        </w:rPr>
        <w:fldChar w:fldCharType="separate"/>
      </w:r>
      <w:r w:rsidRPr="00FD6222">
        <w:rPr>
          <w:highlight w:val="yellow"/>
        </w:rPr>
        <w:t>(U.S. Census Bureau 2022)</w:t>
      </w:r>
      <w:r w:rsidRPr="00FD6222">
        <w:rPr>
          <w:highlight w:val="yellow"/>
          <w:lang w:eastAsia="zh-CN"/>
        </w:rPr>
        <w:fldChar w:fldCharType="end"/>
      </w:r>
      <w:r w:rsidRPr="00FD6222">
        <w:rPr>
          <w:rFonts w:hint="eastAsia"/>
          <w:highlight w:val="yellow"/>
          <w:lang w:eastAsia="zh-CN"/>
        </w:rPr>
        <w:t xml:space="preserve">. </w:t>
      </w:r>
      <w:r w:rsidRPr="007C5CEE">
        <w:rPr>
          <w:highlight w:val="yellow"/>
          <w:lang w:eastAsia="zh-CN"/>
        </w:rPr>
        <w:t>These socio-economic factors should be considered when generalizing the results to other contexts or similarly sized cities.</w:t>
      </w:r>
    </w:p>
    <w:p w14:paraId="3AF7E6AF" w14:textId="6B7662C2" w:rsidR="00F43EF2" w:rsidRPr="00431487" w:rsidRDefault="009C2200" w:rsidP="00963287">
      <w:pPr>
        <w:spacing w:line="240" w:lineRule="auto"/>
        <w:rPr>
          <w:highlight w:val="cyan"/>
        </w:rPr>
      </w:pPr>
      <w:r w:rsidRPr="009C2200">
        <w:br/>
      </w:r>
      <w:r w:rsidRPr="009C2200">
        <w:br/>
      </w:r>
      <w:r w:rsidR="003D573B" w:rsidRPr="00431487">
        <w:rPr>
          <w:highlight w:val="cyan"/>
        </w:rPr>
        <w:t xml:space="preserve">(10) </w:t>
      </w:r>
      <w:r w:rsidRPr="00F63176">
        <w:t xml:space="preserve">Moreover, </w:t>
      </w:r>
      <w:r w:rsidRPr="00F938D9">
        <w:t>studying food accessibility has broader implications beyond food insecurity and health encompassing critical areas such as social equity and justice, economic impact, and sustainability and environmental concerns. These aspects are equally important and should be included in the discussion to provide a comprehensive understanding of the significance of food accessibility.</w:t>
      </w:r>
    </w:p>
    <w:p w14:paraId="242485FF" w14:textId="77777777" w:rsidR="005D278F" w:rsidRPr="0051648E" w:rsidRDefault="005D278F" w:rsidP="0051648E">
      <w:pPr>
        <w:pStyle w:val="ListParagraph"/>
        <w:numPr>
          <w:ilvl w:val="0"/>
          <w:numId w:val="1"/>
        </w:numPr>
        <w:spacing w:after="0" w:line="240" w:lineRule="auto"/>
        <w:jc w:val="both"/>
        <w:rPr>
          <w:rFonts w:ascii="Times New Roman" w:hAnsi="Times New Roman" w:cs="Times New Roman"/>
          <w:color w:val="0F9ED5" w:themeColor="accent4"/>
        </w:rPr>
      </w:pPr>
      <w:r w:rsidRPr="00F63176">
        <w:rPr>
          <w:rFonts w:ascii="Times New Roman" w:hAnsi="Times New Roman" w:cs="Times New Roman"/>
          <w:color w:val="0F9ED5" w:themeColor="accent4"/>
        </w:rPr>
        <w:t xml:space="preserve">We appreciate your comments on </w:t>
      </w:r>
      <w:r w:rsidRPr="00F63176">
        <w:rPr>
          <w:rFonts w:ascii="Times New Roman" w:hAnsi="Times New Roman" w:cs="Times New Roman" w:hint="eastAsia"/>
          <w:color w:val="0F9ED5" w:themeColor="accent4"/>
        </w:rPr>
        <w:t xml:space="preserve">this issue. </w:t>
      </w:r>
      <w:r w:rsidRPr="00F63176">
        <w:rPr>
          <w:rFonts w:ascii="Times New Roman" w:hAnsi="Times New Roman" w:cs="Times New Roman"/>
          <w:color w:val="0F9ED5" w:themeColor="accent4"/>
        </w:rPr>
        <w:t>A</w:t>
      </w:r>
      <w:r w:rsidRPr="00F63176">
        <w:rPr>
          <w:rFonts w:ascii="Times New Roman" w:hAnsi="Times New Roman" w:cs="Times New Roman" w:hint="eastAsia"/>
          <w:color w:val="0F9ED5" w:themeColor="accent4"/>
        </w:rPr>
        <w:t xml:space="preserve">nd we included a discussion in the </w:t>
      </w:r>
      <w:r w:rsidRPr="00F63176">
        <w:rPr>
          <w:rFonts w:ascii="Times New Roman" w:hAnsi="Times New Roman" w:cs="Times New Roman" w:hint="eastAsia"/>
          <w:i/>
          <w:iCs/>
          <w:color w:val="0F9ED5" w:themeColor="accent4"/>
        </w:rPr>
        <w:t>Discussion</w:t>
      </w:r>
      <w:r w:rsidRPr="00F63176">
        <w:rPr>
          <w:rFonts w:ascii="Times New Roman" w:hAnsi="Times New Roman" w:cs="Times New Roman" w:hint="eastAsia"/>
          <w:color w:val="0F9ED5" w:themeColor="accent4"/>
        </w:rPr>
        <w:t xml:space="preserve"> section.</w:t>
      </w:r>
    </w:p>
    <w:p w14:paraId="26A40E32" w14:textId="77777777" w:rsidR="0051648E" w:rsidRDefault="0051648E" w:rsidP="0051648E">
      <w:pPr>
        <w:pStyle w:val="Newparagraph"/>
        <w:spacing w:line="240" w:lineRule="auto"/>
        <w:ind w:left="720" w:firstLine="0"/>
        <w:jc w:val="both"/>
        <w:rPr>
          <w:lang w:eastAsia="zh-CN"/>
        </w:rPr>
      </w:pPr>
      <w:commentRangeStart w:id="81"/>
      <w:r w:rsidRPr="00C165E8">
        <w:rPr>
          <w:rFonts w:eastAsiaTheme="minorEastAsia"/>
          <w:highlight w:val="yellow"/>
          <w:lang w:eastAsia="zh-CN"/>
        </w:rPr>
        <w:t xml:space="preserve">Furthermore, improving food access has broader implications beyond </w:t>
      </w:r>
      <w:r w:rsidRPr="00C165E8">
        <w:rPr>
          <w:rFonts w:eastAsiaTheme="minorEastAsia" w:hint="eastAsia"/>
          <w:highlight w:val="yellow"/>
          <w:lang w:eastAsia="zh-CN"/>
        </w:rPr>
        <w:t>food security</w:t>
      </w:r>
      <w:r w:rsidRPr="00C165E8">
        <w:rPr>
          <w:rFonts w:eastAsiaTheme="minorEastAsia"/>
          <w:highlight w:val="yellow"/>
          <w:lang w:eastAsia="zh-CN"/>
        </w:rPr>
        <w:t xml:space="preserve">. It addresses social equity, as marginalized communities face disproportionate barriers to accessing healthy food. </w:t>
      </w:r>
      <w:r w:rsidRPr="00C165E8">
        <w:rPr>
          <w:rFonts w:eastAsiaTheme="minorEastAsia" w:hint="eastAsia"/>
          <w:highlight w:val="yellow"/>
          <w:lang w:eastAsia="zh-CN"/>
        </w:rPr>
        <w:t>It</w:t>
      </w:r>
      <w:r w:rsidRPr="00C165E8">
        <w:rPr>
          <w:rFonts w:eastAsiaTheme="minorEastAsia"/>
          <w:highlight w:val="yellow"/>
          <w:lang w:eastAsia="zh-CN"/>
        </w:rPr>
        <w:t xml:space="preserve"> can also strengthen local economies by supporting community-based food businesses, promoting local sourcing, and reducing food transport—ultimately enhancing environmental sustainability. Policymakers should consider these wider social equity, economic, and environmental impacts when developing interventions for more equitable, sustainable, and economically beneficial outcomes</w:t>
      </w:r>
      <w:r w:rsidRPr="00C165E8">
        <w:rPr>
          <w:rFonts w:eastAsia="DengXian"/>
          <w:highlight w:val="yellow"/>
        </w:rPr>
        <w:t>.</w:t>
      </w:r>
      <w:r w:rsidRPr="00C165E8">
        <w:rPr>
          <w:rFonts w:eastAsia="DengXian" w:hint="eastAsia"/>
          <w:highlight w:val="yellow"/>
          <w:lang w:eastAsia="zh-CN"/>
        </w:rPr>
        <w:t xml:space="preserve"> </w:t>
      </w:r>
      <w:commentRangeEnd w:id="81"/>
      <w:r w:rsidR="0068277F">
        <w:rPr>
          <w:rStyle w:val="CommentReference"/>
          <w:rFonts w:asciiTheme="minorHAnsi" w:eastAsiaTheme="minorEastAsia" w:hAnsiTheme="minorHAnsi" w:cstheme="minorBidi"/>
          <w:kern w:val="2"/>
          <w:lang w:eastAsia="zh-CN"/>
          <w14:ligatures w14:val="standardContextual"/>
        </w:rPr>
        <w:commentReference w:id="81"/>
      </w:r>
    </w:p>
    <w:p w14:paraId="5E1DD39F" w14:textId="77777777" w:rsidR="0051648E" w:rsidRPr="00F63176" w:rsidRDefault="0051648E" w:rsidP="0051648E">
      <w:pPr>
        <w:pStyle w:val="ListParagraph"/>
        <w:spacing w:line="240" w:lineRule="auto"/>
        <w:jc w:val="both"/>
        <w:rPr>
          <w:rFonts w:ascii="Times New Roman" w:hAnsi="Times New Roman" w:cs="Times New Roman"/>
          <w:color w:val="0F9ED5" w:themeColor="accent4"/>
        </w:rPr>
      </w:pPr>
    </w:p>
    <w:p w14:paraId="33592884" w14:textId="680FA348" w:rsidR="00D91ACF" w:rsidRDefault="009C2200" w:rsidP="00737D8E">
      <w:pPr>
        <w:spacing w:line="240" w:lineRule="auto"/>
        <w:ind w:left="720"/>
      </w:pPr>
      <w:r w:rsidRPr="009C2200">
        <w:br/>
      </w:r>
    </w:p>
    <w:p w14:paraId="49EFBCDB" w14:textId="77777777" w:rsidR="00D91ACF" w:rsidRDefault="00D91ACF">
      <w:r>
        <w:br w:type="page"/>
      </w:r>
    </w:p>
    <w:p w14:paraId="3DDB6859" w14:textId="58D91C9D" w:rsidR="001866FC" w:rsidRPr="001866FC" w:rsidRDefault="001866FC" w:rsidP="001866FC">
      <w:pPr>
        <w:spacing w:line="240" w:lineRule="auto"/>
        <w:jc w:val="center"/>
        <w:rPr>
          <w:b/>
          <w:bCs/>
          <w:sz w:val="32"/>
          <w:szCs w:val="32"/>
          <w:u w:val="single"/>
        </w:rPr>
      </w:pPr>
      <w:r w:rsidRPr="001866FC">
        <w:rPr>
          <w:b/>
          <w:bCs/>
          <w:sz w:val="32"/>
          <w:szCs w:val="32"/>
          <w:u w:val="single"/>
        </w:rPr>
        <w:lastRenderedPageBreak/>
        <w:t>Reviewer #</w:t>
      </w:r>
      <w:r>
        <w:rPr>
          <w:rFonts w:eastAsia="DengXian" w:hint="eastAsia"/>
          <w:b/>
          <w:bCs/>
          <w:sz w:val="32"/>
          <w:szCs w:val="32"/>
          <w:u w:val="single"/>
        </w:rPr>
        <w:t>2</w:t>
      </w:r>
      <w:r w:rsidRPr="001866FC">
        <w:rPr>
          <w:b/>
          <w:bCs/>
          <w:sz w:val="32"/>
          <w:szCs w:val="32"/>
          <w:u w:val="single"/>
        </w:rPr>
        <w:t>:</w:t>
      </w:r>
    </w:p>
    <w:p w14:paraId="252D7FC5" w14:textId="77777777" w:rsidR="00AC4A73" w:rsidRDefault="009C2200" w:rsidP="00963287">
      <w:pPr>
        <w:spacing w:line="240" w:lineRule="auto"/>
      </w:pPr>
      <w:r w:rsidRPr="009C2200">
        <w:br/>
        <w:t xml:space="preserve">First, the </w:t>
      </w:r>
      <w:r w:rsidRPr="00615459">
        <w:t xml:space="preserve">literature review section is severely underdeveloped. The current review primarily focuses on summarizing who used what datasets in selected studies, organizing the discussion by data types rather than providing a comprehensive overview of food acquisition behaviors as reported in existing literature. This omission is particularly concerning, as it fails to establish a strong foundation for understanding the nuances of food acquisition behavior. A more thorough and expansive review is needed, covering not only the specific datasets used in previous studies </w:t>
      </w:r>
      <w:commentRangeStart w:id="82"/>
      <w:r w:rsidRPr="00615459">
        <w:t>but also the behavioral insights they revealed</w:t>
      </w:r>
      <w:commentRangeEnd w:id="82"/>
      <w:r w:rsidR="001B1F70">
        <w:rPr>
          <w:rStyle w:val="CommentReference"/>
        </w:rPr>
        <w:commentReference w:id="82"/>
      </w:r>
      <w:r w:rsidRPr="00615459">
        <w:t>. Additionally, the authors should incorporate more recent studies that have employed mobile phone data in food access research and broader human mobility studies. Expanding the literature review will better justify</w:t>
      </w:r>
      <w:r w:rsidRPr="009C2200">
        <w:t xml:space="preserve"> the research gap and contextualize the study within the existing body of work.</w:t>
      </w:r>
    </w:p>
    <w:p w14:paraId="170F6FA9" w14:textId="0D6641EB" w:rsidR="00183B3D" w:rsidRPr="009E1F9D" w:rsidRDefault="00B12DEA" w:rsidP="00A07E45">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We appreciate your feedback regarding the literature review being underdeveloped. We agree that focusing on food access behaviors rather than solely on datasets is essential for strengthening the study. To address your comments, we have rewritten the literature review as follows</w:t>
      </w:r>
      <w:r w:rsidRPr="009E1F9D">
        <w:rPr>
          <w:rFonts w:ascii="DengXian" w:eastAsia="DengXian" w:hAnsi="DengXian" w:cs="Times New Roman" w:hint="eastAsia"/>
          <w:color w:val="0F9ED5" w:themeColor="accent4"/>
        </w:rPr>
        <w:t>:</w:t>
      </w:r>
      <w:r w:rsidR="00D32EF6" w:rsidRPr="009E1F9D">
        <w:rPr>
          <w:rFonts w:ascii="Times New Roman" w:hAnsi="Times New Roman" w:cs="Times New Roman" w:hint="eastAsia"/>
          <w:color w:val="0F9ED5" w:themeColor="accent4"/>
        </w:rPr>
        <w:t xml:space="preserve"> </w:t>
      </w:r>
    </w:p>
    <w:p w14:paraId="5B3DA5B8" w14:textId="279B46C4" w:rsidR="00912A9B" w:rsidRPr="00912A9B" w:rsidRDefault="00912A9B" w:rsidP="00183B3D">
      <w:pPr>
        <w:pStyle w:val="ListParagraph"/>
        <w:numPr>
          <w:ilvl w:val="1"/>
          <w:numId w:val="1"/>
        </w:numPr>
        <w:spacing w:line="240" w:lineRule="auto"/>
        <w:jc w:val="both"/>
        <w:rPr>
          <w:ins w:id="83" w:author="Luyu Liu" w:date="2024-10-04T21:36:00Z" w16du:dateUtc="2024-10-05T02:36:00Z"/>
          <w:rFonts w:ascii="Times New Roman" w:hAnsi="Times New Roman" w:cs="Times New Roman"/>
          <w:color w:val="0F9ED5" w:themeColor="accent4"/>
          <w:rPrChange w:id="84" w:author="Luyu Liu" w:date="2024-10-04T21:36:00Z" w16du:dateUtc="2024-10-05T02:36:00Z">
            <w:rPr>
              <w:ins w:id="85" w:author="Luyu Liu" w:date="2024-10-04T21:36:00Z" w16du:dateUtc="2024-10-05T02:36:00Z"/>
              <w:rFonts w:ascii="Times New Roman" w:eastAsia="DengXian" w:hAnsi="Times New Roman" w:cs="Times New Roman"/>
              <w:b/>
              <w:bCs/>
              <w:color w:val="0F9ED5" w:themeColor="accent4"/>
            </w:rPr>
          </w:rPrChange>
        </w:rPr>
      </w:pPr>
      <w:ins w:id="86" w:author="Luyu Liu" w:date="2024-10-04T21:36:00Z" w16du:dateUtc="2024-10-05T02:36:00Z">
        <w:r w:rsidRPr="00912A9B">
          <w:rPr>
            <w:rFonts w:ascii="Times New Roman" w:eastAsia="DengXian" w:hAnsi="Times New Roman" w:cs="Times New Roman"/>
            <w:b/>
            <w:bCs/>
            <w:i/>
            <w:iCs/>
            <w:color w:val="0F9ED5" w:themeColor="accent4"/>
            <w:rPrChange w:id="87" w:author="Luyu Liu" w:date="2024-10-04T21:36:00Z" w16du:dateUtc="2024-10-05T02:36:00Z">
              <w:rPr>
                <w:rFonts w:ascii="Times New Roman" w:hAnsi="Times New Roman" w:cs="Times New Roman"/>
                <w:color w:val="0F9ED5" w:themeColor="accent4"/>
              </w:rPr>
            </w:rPrChange>
          </w:rPr>
          <w:t>Extended review on behavioral insights:</w:t>
        </w:r>
        <w:r>
          <w:rPr>
            <w:rFonts w:ascii="Times New Roman" w:hAnsi="Times New Roman" w:cs="Times New Roman"/>
            <w:color w:val="0F9ED5" w:themeColor="accent4"/>
          </w:rPr>
          <w:t xml:space="preserve"> Per your suggestions, we </w:t>
        </w:r>
      </w:ins>
      <w:ins w:id="88" w:author="Luyu Liu" w:date="2024-10-04T21:37:00Z" w16du:dateUtc="2024-10-05T02:37:00Z">
        <w:r>
          <w:rPr>
            <w:rFonts w:ascii="Times New Roman" w:hAnsi="Times New Roman" w:cs="Times New Roman"/>
            <w:color w:val="0F9ED5" w:themeColor="accent4"/>
          </w:rPr>
          <w:t>added [xxxxxx] in [xxxxx].</w:t>
        </w:r>
      </w:ins>
    </w:p>
    <w:p w14:paraId="7E085F8C" w14:textId="74722D38" w:rsidR="00183B3D" w:rsidRPr="00912A9B" w:rsidRDefault="00DF1A05" w:rsidP="00183B3D">
      <w:pPr>
        <w:pStyle w:val="ListParagraph"/>
        <w:numPr>
          <w:ilvl w:val="1"/>
          <w:numId w:val="1"/>
        </w:numPr>
        <w:spacing w:line="240" w:lineRule="auto"/>
        <w:jc w:val="both"/>
        <w:rPr>
          <w:ins w:id="89" w:author="Luyu Liu" w:date="2024-10-04T21:33:00Z" w16du:dateUtc="2024-10-05T02:33:00Z"/>
          <w:rFonts w:ascii="Times New Roman" w:hAnsi="Times New Roman" w:cs="Times New Roman"/>
          <w:color w:val="0F9ED5" w:themeColor="accent4"/>
          <w:rPrChange w:id="90" w:author="Luyu Liu" w:date="2024-10-04T21:33:00Z" w16du:dateUtc="2024-10-05T02:33:00Z">
            <w:rPr>
              <w:ins w:id="91" w:author="Luyu Liu" w:date="2024-10-04T21:33:00Z" w16du:dateUtc="2024-10-05T02:33:00Z"/>
              <w:rFonts w:ascii="Times New Roman" w:eastAsia="DengXian" w:hAnsi="Times New Roman" w:cs="Times New Roman"/>
              <w:color w:val="0F9ED5" w:themeColor="accent4"/>
            </w:rPr>
          </w:rPrChange>
        </w:rPr>
      </w:pPr>
      <w:r w:rsidRPr="009E1F9D">
        <w:rPr>
          <w:rFonts w:ascii="Times New Roman" w:eastAsia="DengXian" w:hAnsi="Times New Roman" w:cs="Times New Roman" w:hint="eastAsia"/>
          <w:b/>
          <w:bCs/>
          <w:color w:val="0F9ED5" w:themeColor="accent4"/>
        </w:rPr>
        <w:t>New section</w:t>
      </w:r>
      <w:r w:rsidR="00D205E6" w:rsidRPr="009E1F9D">
        <w:rPr>
          <w:rFonts w:ascii="Times New Roman" w:eastAsia="DengXian" w:hAnsi="Times New Roman" w:cs="Times New Roman" w:hint="eastAsia"/>
          <w:b/>
          <w:bCs/>
          <w:color w:val="0F9ED5" w:themeColor="accent4"/>
        </w:rPr>
        <w:t>:</w:t>
      </w:r>
      <w:r w:rsidR="00274044" w:rsidRPr="009E1F9D">
        <w:rPr>
          <w:rFonts w:ascii="Times New Roman" w:eastAsia="DengXian" w:hAnsi="Times New Roman" w:cs="Times New Roman" w:hint="eastAsia"/>
          <w:b/>
          <w:bCs/>
          <w:color w:val="0F9ED5" w:themeColor="accent4"/>
        </w:rPr>
        <w:t xml:space="preserve"> </w:t>
      </w:r>
      <w:r w:rsidR="00274044" w:rsidRPr="009E1F9D">
        <w:rPr>
          <w:rFonts w:ascii="Times New Roman" w:eastAsia="DengXian" w:hAnsi="Times New Roman" w:cs="Times New Roman" w:hint="eastAsia"/>
          <w:b/>
          <w:bCs/>
          <w:i/>
          <w:iCs/>
          <w:color w:val="0F9ED5" w:themeColor="accent4"/>
        </w:rPr>
        <w:t>Section 2.1</w:t>
      </w:r>
      <w:r w:rsidR="00D205E6" w:rsidRPr="009E1F9D">
        <w:rPr>
          <w:rFonts w:ascii="Times New Roman" w:eastAsia="DengXian" w:hAnsi="Times New Roman" w:cs="Times New Roman" w:hint="eastAsia"/>
          <w:b/>
          <w:bCs/>
          <w:i/>
          <w:iCs/>
          <w:color w:val="0F9ED5" w:themeColor="accent4"/>
        </w:rPr>
        <w:t xml:space="preserve"> </w:t>
      </w:r>
      <w:commentRangeStart w:id="92"/>
      <w:del w:id="93" w:author="Luyu Liu" w:date="2024-10-04T21:26:00Z" w16du:dateUtc="2024-10-05T02:26:00Z">
        <w:r w:rsidR="00697C98" w:rsidRPr="009E1F9D" w:rsidDel="001B1F70">
          <w:rPr>
            <w:rFonts w:ascii="Times New Roman" w:eastAsia="DengXian" w:hAnsi="Times New Roman" w:cs="Times New Roman"/>
            <w:b/>
            <w:bCs/>
            <w:i/>
            <w:iCs/>
            <w:color w:val="0F9ED5" w:themeColor="accent4"/>
          </w:rPr>
          <w:delText xml:space="preserve">Food Security, </w:delText>
        </w:r>
      </w:del>
      <w:r w:rsidR="00697C98" w:rsidRPr="009E1F9D">
        <w:rPr>
          <w:rFonts w:ascii="Times New Roman" w:eastAsia="DengXian" w:hAnsi="Times New Roman" w:cs="Times New Roman"/>
          <w:b/>
          <w:bCs/>
          <w:i/>
          <w:iCs/>
          <w:color w:val="0F9ED5" w:themeColor="accent4"/>
        </w:rPr>
        <w:t>Food Access and Food Acquisition</w:t>
      </w:r>
      <w:commentRangeEnd w:id="92"/>
      <w:r w:rsidR="001B1F70">
        <w:rPr>
          <w:rStyle w:val="CommentReference"/>
        </w:rPr>
        <w:commentReference w:id="92"/>
      </w:r>
      <w:r w:rsidR="00D205E6" w:rsidRPr="009E1F9D">
        <w:rPr>
          <w:rFonts w:ascii="Times New Roman" w:hAnsi="Times New Roman" w:cs="Times New Roman"/>
          <w:color w:val="0F9ED5" w:themeColor="accent4"/>
        </w:rPr>
        <w:t xml:space="preserve">: </w:t>
      </w:r>
      <w:r w:rsidR="0083696F" w:rsidRPr="009E1F9D">
        <w:rPr>
          <w:rFonts w:ascii="Times New Roman" w:eastAsia="DengXian" w:hAnsi="Times New Roman" w:cs="Times New Roman" w:hint="eastAsia"/>
          <w:color w:val="0F9ED5" w:themeColor="accent4"/>
        </w:rPr>
        <w:t>W</w:t>
      </w:r>
      <w:r w:rsidR="0083696F" w:rsidRPr="009E1F9D">
        <w:rPr>
          <w:rFonts w:ascii="Times New Roman" w:hAnsi="Times New Roman" w:cs="Times New Roman"/>
          <w:color w:val="0F9ED5" w:themeColor="accent4"/>
        </w:rPr>
        <w:t xml:space="preserve">e added a comprehensive discussion on food access behavior, beginning with a framework of food security and the vital role of food </w:t>
      </w:r>
      <w:r w:rsidR="0056323A" w:rsidRPr="009E1F9D">
        <w:rPr>
          <w:rFonts w:ascii="Times New Roman" w:eastAsia="DengXian" w:hAnsi="Times New Roman" w:cs="Times New Roman" w:hint="eastAsia"/>
          <w:color w:val="0F9ED5" w:themeColor="accent4"/>
        </w:rPr>
        <w:t>access</w:t>
      </w:r>
      <w:r w:rsidR="0083696F" w:rsidRPr="009E1F9D">
        <w:rPr>
          <w:rFonts w:ascii="Times New Roman" w:hAnsi="Times New Roman" w:cs="Times New Roman"/>
          <w:color w:val="0F9ED5" w:themeColor="accent4"/>
        </w:rPr>
        <w:t xml:space="preserve"> as a link between availability and utilization. We </w:t>
      </w:r>
      <w:r w:rsidR="0056323A" w:rsidRPr="009E1F9D">
        <w:rPr>
          <w:rFonts w:ascii="Times New Roman" w:eastAsia="DengXian" w:hAnsi="Times New Roman" w:cs="Times New Roman" w:hint="eastAsia"/>
          <w:color w:val="0F9ED5" w:themeColor="accent4"/>
        </w:rPr>
        <w:t>then discussed</w:t>
      </w:r>
      <w:r w:rsidR="0083696F" w:rsidRPr="009E1F9D">
        <w:rPr>
          <w:rFonts w:ascii="Times New Roman" w:hAnsi="Times New Roman" w:cs="Times New Roman"/>
          <w:color w:val="0F9ED5" w:themeColor="accent4"/>
        </w:rPr>
        <w:t xml:space="preserve"> the transition from </w:t>
      </w:r>
      <w:r w:rsidR="0083696F" w:rsidRPr="009E1F9D">
        <w:rPr>
          <w:rFonts w:ascii="Times New Roman" w:hAnsi="Times New Roman" w:cs="Times New Roman"/>
          <w:i/>
          <w:iCs/>
          <w:color w:val="0F9ED5" w:themeColor="accent4"/>
        </w:rPr>
        <w:t>accessible</w:t>
      </w:r>
      <w:r w:rsidR="0083696F" w:rsidRPr="009E1F9D">
        <w:rPr>
          <w:rFonts w:ascii="Times New Roman" w:hAnsi="Times New Roman" w:cs="Times New Roman"/>
          <w:color w:val="0F9ED5" w:themeColor="accent4"/>
        </w:rPr>
        <w:t xml:space="preserve"> food to revealed food </w:t>
      </w:r>
      <w:r w:rsidR="0083696F" w:rsidRPr="009E1F9D">
        <w:rPr>
          <w:rFonts w:ascii="Times New Roman" w:hAnsi="Times New Roman" w:cs="Times New Roman"/>
          <w:i/>
          <w:iCs/>
          <w:color w:val="0F9ED5" w:themeColor="accent4"/>
        </w:rPr>
        <w:t>acquisition</w:t>
      </w:r>
      <w:r w:rsidR="0083696F" w:rsidRPr="009E1F9D">
        <w:rPr>
          <w:rFonts w:ascii="Times New Roman" w:hAnsi="Times New Roman" w:cs="Times New Roman"/>
          <w:color w:val="0F9ED5" w:themeColor="accent4"/>
        </w:rPr>
        <w:t xml:space="preserve"> behaviors, highlighting how both supply and demand factors shape these behaviors. The section concludes with a summary of typical food acquisition behaviors reported in the literature (e.g., origin, frequency, items shopped), which we referenced in later sections (2.2 and 2.3</w:t>
      </w:r>
      <w:r w:rsidR="0056323A" w:rsidRPr="009E1F9D">
        <w:rPr>
          <w:rFonts w:ascii="Times New Roman" w:hAnsi="Times New Roman" w:cs="Times New Roman"/>
          <w:color w:val="0F9ED5" w:themeColor="accent4"/>
        </w:rPr>
        <w:t>).</w:t>
      </w:r>
      <w:r w:rsidR="00235B64" w:rsidRPr="009E1F9D">
        <w:rPr>
          <w:rFonts w:ascii="Times New Roman" w:eastAsia="DengXian" w:hAnsi="Times New Roman" w:cs="Times New Roman" w:hint="eastAsia"/>
          <w:color w:val="0F9ED5" w:themeColor="accent4"/>
        </w:rPr>
        <w:t xml:space="preserve"> </w:t>
      </w:r>
    </w:p>
    <w:p w14:paraId="7DE11C10" w14:textId="6C1728F6" w:rsidR="00912A9B" w:rsidRPr="009E1F9D" w:rsidDel="00912A9B" w:rsidRDefault="00912A9B" w:rsidP="00183B3D">
      <w:pPr>
        <w:pStyle w:val="ListParagraph"/>
        <w:numPr>
          <w:ilvl w:val="1"/>
          <w:numId w:val="1"/>
        </w:numPr>
        <w:spacing w:line="240" w:lineRule="auto"/>
        <w:jc w:val="both"/>
        <w:rPr>
          <w:del w:id="94" w:author="Luyu Liu" w:date="2024-10-04T21:35:00Z" w16du:dateUtc="2024-10-05T02:35:00Z"/>
          <w:rFonts w:ascii="Times New Roman" w:hAnsi="Times New Roman" w:cs="Times New Roman"/>
          <w:color w:val="0F9ED5" w:themeColor="accent4"/>
        </w:rPr>
      </w:pPr>
    </w:p>
    <w:p w14:paraId="58B0424C" w14:textId="356EDC02" w:rsidR="008C51DC" w:rsidRPr="009E1F9D" w:rsidRDefault="00B639BA" w:rsidP="00183B3D">
      <w:pPr>
        <w:pStyle w:val="ListParagraph"/>
        <w:numPr>
          <w:ilvl w:val="1"/>
          <w:numId w:val="1"/>
        </w:numPr>
        <w:spacing w:line="240" w:lineRule="auto"/>
        <w:jc w:val="both"/>
        <w:rPr>
          <w:rFonts w:ascii="Times New Roman" w:hAnsi="Times New Roman" w:cs="Times New Roman"/>
          <w:color w:val="0F9ED5" w:themeColor="accent4"/>
        </w:rPr>
      </w:pPr>
      <w:r w:rsidRPr="009E1F9D">
        <w:rPr>
          <w:rFonts w:ascii="Times New Roman" w:eastAsia="DengXian" w:hAnsi="Times New Roman" w:cs="Times New Roman"/>
          <w:b/>
          <w:bCs/>
          <w:color w:val="0F9ED5" w:themeColor="accent4"/>
        </w:rPr>
        <w:t>Restructured Methodology-Related Sections (2.2 and 2.3):</w:t>
      </w:r>
      <w:r w:rsidRPr="009E1F9D">
        <w:rPr>
          <w:rFonts w:ascii="Times New Roman" w:eastAsia="DengXian" w:hAnsi="Times New Roman" w:cs="Times New Roman"/>
          <w:color w:val="0F9ED5" w:themeColor="accent4"/>
        </w:rPr>
        <w:t xml:space="preserve"> We restructured the content in these sections to focus on methodologies and the behavioral insights they provide, rather than just the datasets. We discussed the types of behavioral information each method can gather and their respective advantages, incorporating insights from selected studies.</w:t>
      </w:r>
      <w:r w:rsidR="00805A84" w:rsidRPr="009E1F9D">
        <w:rPr>
          <w:rFonts w:ascii="Times New Roman" w:eastAsia="DengXian" w:hAnsi="Times New Roman" w:cs="Times New Roman" w:hint="eastAsia"/>
          <w:color w:val="0F9ED5" w:themeColor="accent4"/>
        </w:rPr>
        <w:t xml:space="preserve"> </w:t>
      </w:r>
    </w:p>
    <w:p w14:paraId="6153F7C2" w14:textId="21DFD6A7" w:rsidR="004B75E2" w:rsidRPr="009E1F9D" w:rsidRDefault="00F02F7D" w:rsidP="004B75E2">
      <w:pPr>
        <w:pStyle w:val="ListParagraph"/>
        <w:numPr>
          <w:ilvl w:val="1"/>
          <w:numId w:val="1"/>
        </w:numPr>
        <w:spacing w:line="240" w:lineRule="auto"/>
        <w:jc w:val="both"/>
        <w:rPr>
          <w:rFonts w:ascii="Times New Roman" w:hAnsi="Times New Roman" w:cs="Times New Roman"/>
          <w:color w:val="0F9ED5" w:themeColor="accent4"/>
        </w:rPr>
      </w:pPr>
      <w:ins w:id="95" w:author="Luyu Liu" w:date="2024-10-04T21:37:00Z" w16du:dateUtc="2024-10-05T02:37:00Z">
        <w:r w:rsidRPr="00F02F7D">
          <w:rPr>
            <w:rFonts w:ascii="Times New Roman" w:eastAsia="DengXian" w:hAnsi="Times New Roman" w:cs="Times New Roman"/>
            <w:b/>
            <w:bCs/>
            <w:color w:val="0F9ED5" w:themeColor="accent4"/>
            <w:rPrChange w:id="96" w:author="Luyu Liu" w:date="2024-10-04T21:37:00Z" w16du:dateUtc="2024-10-05T02:37:00Z">
              <w:rPr>
                <w:rFonts w:ascii="Times New Roman" w:hAnsi="Times New Roman" w:cs="Times New Roman"/>
                <w:color w:val="0F9ED5" w:themeColor="accent4"/>
              </w:rPr>
            </w:rPrChange>
          </w:rPr>
          <w:t xml:space="preserve">Corresponding </w:t>
        </w:r>
        <w:r w:rsidR="00C85252" w:rsidRPr="00C85252">
          <w:rPr>
            <w:rFonts w:ascii="Times New Roman" w:eastAsia="DengXian" w:hAnsi="Times New Roman" w:cs="Times New Roman"/>
            <w:b/>
            <w:bCs/>
            <w:color w:val="0F9ED5" w:themeColor="accent4"/>
          </w:rPr>
          <w:t>Update</w:t>
        </w:r>
        <w:r w:rsidR="00C85252">
          <w:rPr>
            <w:rFonts w:ascii="Times New Roman" w:eastAsia="DengXian" w:hAnsi="Times New Roman" w:cs="Times New Roman"/>
            <w:b/>
            <w:bCs/>
            <w:color w:val="0F9ED5" w:themeColor="accent4"/>
          </w:rPr>
          <w:t xml:space="preserve">s </w:t>
        </w:r>
      </w:ins>
      <w:ins w:id="97" w:author="Luyu Liu" w:date="2024-10-04T21:38:00Z" w16du:dateUtc="2024-10-05T02:38:00Z">
        <w:r w:rsidR="00C85252">
          <w:rPr>
            <w:rFonts w:ascii="Times New Roman" w:eastAsia="DengXian" w:hAnsi="Times New Roman" w:cs="Times New Roman"/>
            <w:b/>
            <w:bCs/>
            <w:color w:val="0F9ED5" w:themeColor="accent4"/>
          </w:rPr>
          <w:t>in</w:t>
        </w:r>
      </w:ins>
      <w:ins w:id="98" w:author="Luyu Liu" w:date="2024-10-04T21:37:00Z" w16du:dateUtc="2024-10-05T02:37:00Z">
        <w:r w:rsidR="00C85252" w:rsidRPr="00C85252">
          <w:rPr>
            <w:rFonts w:ascii="Times New Roman" w:eastAsia="DengXian" w:hAnsi="Times New Roman" w:cs="Times New Roman"/>
            <w:b/>
            <w:bCs/>
            <w:color w:val="0F9ED5" w:themeColor="accent4"/>
          </w:rPr>
          <w:t xml:space="preserve"> Introduction Section</w:t>
        </w:r>
        <w:r>
          <w:rPr>
            <w:rFonts w:ascii="Times New Roman" w:hAnsi="Times New Roman" w:cs="Times New Roman"/>
            <w:color w:val="0F9ED5" w:themeColor="accent4"/>
          </w:rPr>
          <w:t xml:space="preserve">: </w:t>
        </w:r>
      </w:ins>
      <w:r w:rsidR="004B75E2" w:rsidRPr="009E1F9D">
        <w:rPr>
          <w:rFonts w:ascii="Times New Roman" w:hAnsi="Times New Roman" w:cs="Times New Roman"/>
          <w:color w:val="0F9ED5" w:themeColor="accent4"/>
        </w:rPr>
        <w:t xml:space="preserve">We </w:t>
      </w:r>
      <w:r w:rsidR="004B75E2" w:rsidRPr="009E1F9D">
        <w:rPr>
          <w:rFonts w:ascii="Times New Roman" w:eastAsia="DengXian" w:hAnsi="Times New Roman" w:cs="Times New Roman" w:hint="eastAsia"/>
          <w:color w:val="0F9ED5" w:themeColor="accent4"/>
        </w:rPr>
        <w:t xml:space="preserve">also made </w:t>
      </w:r>
      <w:r w:rsidR="004B75E2" w:rsidRPr="009E1F9D">
        <w:rPr>
          <w:rFonts w:ascii="Times New Roman" w:eastAsia="DengXian" w:hAnsi="Times New Roman" w:cs="Times New Roman"/>
          <w:color w:val="0F9ED5" w:themeColor="accent4"/>
        </w:rPr>
        <w:t>modifications</w:t>
      </w:r>
      <w:r w:rsidR="004B75E2" w:rsidRPr="009E1F9D">
        <w:rPr>
          <w:rFonts w:ascii="Times New Roman" w:eastAsia="DengXian" w:hAnsi="Times New Roman" w:cs="Times New Roman" w:hint="eastAsia"/>
          <w:color w:val="0F9ED5" w:themeColor="accent4"/>
        </w:rPr>
        <w:t xml:space="preserve"> in </w:t>
      </w:r>
      <w:r w:rsidR="004B75E2" w:rsidRPr="009E1F9D">
        <w:rPr>
          <w:rFonts w:ascii="Times New Roman" w:eastAsia="DengXian" w:hAnsi="Times New Roman" w:cs="Times New Roman" w:hint="eastAsia"/>
          <w:i/>
          <w:iCs/>
          <w:color w:val="0F9ED5" w:themeColor="accent4"/>
        </w:rPr>
        <w:t>I</w:t>
      </w:r>
      <w:r w:rsidR="004B75E2" w:rsidRPr="009E1F9D">
        <w:rPr>
          <w:rFonts w:ascii="Times New Roman" w:hAnsi="Times New Roman" w:cs="Times New Roman"/>
          <w:i/>
          <w:iCs/>
          <w:color w:val="0F9ED5" w:themeColor="accent4"/>
        </w:rPr>
        <w:t>ntroduction</w:t>
      </w:r>
      <w:r w:rsidR="00A07E45" w:rsidRPr="009E1F9D">
        <w:rPr>
          <w:rFonts w:ascii="Times New Roman" w:eastAsia="DengXian" w:hAnsi="Times New Roman" w:cs="Times New Roman" w:hint="eastAsia"/>
          <w:color w:val="0F9ED5" w:themeColor="accent4"/>
        </w:rPr>
        <w:t xml:space="preserve"> to reflect the changes. </w:t>
      </w:r>
    </w:p>
    <w:p w14:paraId="35B55FEA" w14:textId="6C05B253" w:rsidR="00431487" w:rsidRPr="009E1F9D" w:rsidRDefault="00431487" w:rsidP="00431487">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Please find </w:t>
      </w:r>
      <w:r w:rsidRPr="007776FC">
        <w:rPr>
          <w:rFonts w:ascii="Times New Roman" w:hAnsi="Times New Roman" w:cs="Times New Roman"/>
          <w:color w:val="0F9ED5" w:themeColor="accent4"/>
          <w:highlight w:val="yellow"/>
        </w:rPr>
        <w:t>the revis</w:t>
      </w:r>
      <w:r w:rsidR="008863AF" w:rsidRPr="007776FC">
        <w:rPr>
          <w:rFonts w:ascii="Times New Roman" w:eastAsia="DengXian" w:hAnsi="Times New Roman" w:cs="Times New Roman" w:hint="eastAsia"/>
          <w:color w:val="0F9ED5" w:themeColor="accent4"/>
          <w:highlight w:val="yellow"/>
        </w:rPr>
        <w:t xml:space="preserve">ed </w:t>
      </w:r>
      <w:r w:rsidR="008863AF" w:rsidRPr="007776FC">
        <w:rPr>
          <w:rFonts w:ascii="Times New Roman" w:hAnsi="Times New Roman" w:cs="Times New Roman"/>
          <w:color w:val="0F9ED5" w:themeColor="accent4"/>
          <w:highlight w:val="yellow"/>
        </w:rPr>
        <w:t>literature review</w:t>
      </w:r>
      <w:r w:rsidR="00615459">
        <w:rPr>
          <w:rFonts w:ascii="Times New Roman" w:eastAsia="DengXian" w:hAnsi="Times New Roman" w:cs="Times New Roman" w:hint="eastAsia"/>
          <w:color w:val="0F9ED5" w:themeColor="accent4"/>
        </w:rPr>
        <w:t xml:space="preserve"> section</w:t>
      </w:r>
      <w:r w:rsidRPr="009E1F9D">
        <w:rPr>
          <w:rFonts w:ascii="Times New Roman" w:hAnsi="Times New Roman" w:cs="Times New Roman"/>
          <w:color w:val="0F9ED5" w:themeColor="accent4"/>
        </w:rPr>
        <w:t xml:space="preserve"> in the manuscript. </w:t>
      </w:r>
    </w:p>
    <w:p w14:paraId="4166BBF3" w14:textId="77777777" w:rsidR="00AC4A73" w:rsidRDefault="009C2200" w:rsidP="00963287">
      <w:pPr>
        <w:spacing w:line="240" w:lineRule="auto"/>
      </w:pPr>
      <w:r w:rsidRPr="009C2200">
        <w:br/>
      </w:r>
      <w:r w:rsidRPr="009C2200">
        <w:br/>
        <w:t xml:space="preserve">Second, more detailed </w:t>
      </w:r>
      <w:r w:rsidRPr="00615459">
        <w:t xml:space="preserve">information is required on the collection and characteristics of the mobile phone GPS data used in the study. </w:t>
      </w:r>
      <w:commentRangeStart w:id="99"/>
      <w:r w:rsidRPr="00615459">
        <w:t xml:space="preserve">How is the accuracy of the data measured? What about the representativeness of the sample? </w:t>
      </w:r>
      <w:commentRangeEnd w:id="99"/>
      <w:r w:rsidR="0064529E" w:rsidRPr="00615459">
        <w:rPr>
          <w:rStyle w:val="CommentReference"/>
        </w:rPr>
        <w:commentReference w:id="99"/>
      </w:r>
      <w:r w:rsidRPr="00615459">
        <w:t>It is crucial</w:t>
      </w:r>
      <w:r w:rsidRPr="009C2200">
        <w:t xml:space="preserve"> to determine whether the samples are truly representative of the population being studied. Without this information, it is difficult to assess the validity and reliability of the findings.</w:t>
      </w:r>
    </w:p>
    <w:p w14:paraId="73905E28" w14:textId="386CE4FE" w:rsidR="00AF1A80" w:rsidRPr="009E1F9D" w:rsidRDefault="00AF1A80" w:rsidP="00AF1A80">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lastRenderedPageBreak/>
        <w:t xml:space="preserve">We appreciate your comments </w:t>
      </w:r>
      <w:r w:rsidR="006D0FAB" w:rsidRPr="009E1F9D">
        <w:rPr>
          <w:rFonts w:ascii="Times New Roman" w:eastAsia="DengXian" w:hAnsi="Times New Roman" w:cs="Times New Roman" w:hint="eastAsia"/>
          <w:color w:val="0F9ED5" w:themeColor="accent4"/>
        </w:rPr>
        <w:t xml:space="preserve">in sufficient discussion on </w:t>
      </w:r>
      <w:r w:rsidR="00EE0075" w:rsidRPr="009E1F9D">
        <w:rPr>
          <w:rFonts w:ascii="Times New Roman" w:eastAsia="DengXian" w:hAnsi="Times New Roman" w:cs="Times New Roman"/>
          <w:color w:val="0F9ED5" w:themeColor="accent4"/>
        </w:rPr>
        <w:t>the</w:t>
      </w:r>
      <w:r w:rsidR="00EE0075" w:rsidRPr="009E1F9D">
        <w:rPr>
          <w:rFonts w:ascii="Times New Roman" w:eastAsia="DengXian" w:hAnsi="Times New Roman" w:cs="Times New Roman" w:hint="eastAsia"/>
          <w:color w:val="0F9ED5" w:themeColor="accent4"/>
        </w:rPr>
        <w:t xml:space="preserve"> c</w:t>
      </w:r>
      <w:r w:rsidR="00EE0075" w:rsidRPr="009E1F9D">
        <w:rPr>
          <w:rFonts w:ascii="Times New Roman" w:eastAsia="DengXian" w:hAnsi="Times New Roman" w:cs="Times New Roman"/>
          <w:color w:val="0F9ED5" w:themeColor="accent4"/>
        </w:rPr>
        <w:t>ollection and characteristics</w:t>
      </w:r>
      <w:r w:rsidR="00EE0075" w:rsidRPr="009E1F9D">
        <w:rPr>
          <w:rFonts w:ascii="Times New Roman" w:eastAsia="DengXian" w:hAnsi="Times New Roman" w:cs="Times New Roman" w:hint="eastAsia"/>
          <w:color w:val="0F9ED5" w:themeColor="accent4"/>
        </w:rPr>
        <w:t xml:space="preserve"> of the </w:t>
      </w:r>
      <w:r w:rsidRPr="009E1F9D">
        <w:rPr>
          <w:rFonts w:ascii="Times New Roman" w:eastAsia="DengXian" w:hAnsi="Times New Roman" w:cs="Times New Roman" w:hint="eastAsia"/>
          <w:color w:val="0F9ED5" w:themeColor="accent4"/>
        </w:rPr>
        <w:t xml:space="preserve">GPS data. </w:t>
      </w:r>
      <w:r w:rsidR="0083458E" w:rsidRPr="009E1F9D">
        <w:rPr>
          <w:rFonts w:ascii="Times New Roman" w:eastAsia="DengXian" w:hAnsi="Times New Roman" w:cs="Times New Roman" w:hint="eastAsia"/>
          <w:color w:val="0F9ED5" w:themeColor="accent4"/>
        </w:rPr>
        <w:t>We ma</w:t>
      </w:r>
      <w:r w:rsidR="00F81E8D" w:rsidRPr="009E1F9D">
        <w:rPr>
          <w:rFonts w:ascii="Times New Roman" w:eastAsia="DengXian" w:hAnsi="Times New Roman" w:cs="Times New Roman" w:hint="eastAsia"/>
          <w:color w:val="0F9ED5" w:themeColor="accent4"/>
        </w:rPr>
        <w:t>d</w:t>
      </w:r>
      <w:r w:rsidR="0083458E" w:rsidRPr="009E1F9D">
        <w:rPr>
          <w:rFonts w:ascii="Times New Roman" w:eastAsia="DengXian" w:hAnsi="Times New Roman" w:cs="Times New Roman" w:hint="eastAsia"/>
          <w:color w:val="0F9ED5" w:themeColor="accent4"/>
        </w:rPr>
        <w:t>e the following modifications:</w:t>
      </w:r>
    </w:p>
    <w:p w14:paraId="0FAEF0BC" w14:textId="29C73928" w:rsidR="0083458E" w:rsidRPr="009E1F9D" w:rsidRDefault="008D7A98" w:rsidP="005714A0">
      <w:pPr>
        <w:pStyle w:val="ListParagraph"/>
        <w:numPr>
          <w:ilvl w:val="1"/>
          <w:numId w:val="1"/>
        </w:numPr>
        <w:spacing w:after="0" w:line="240" w:lineRule="auto"/>
        <w:jc w:val="both"/>
        <w:rPr>
          <w:rFonts w:ascii="Times New Roman" w:hAnsi="Times New Roman" w:cs="Times New Roman"/>
          <w:color w:val="0F9ED5" w:themeColor="accent4"/>
        </w:rPr>
      </w:pPr>
      <w:r w:rsidRPr="009E1F9D">
        <w:rPr>
          <w:rFonts w:ascii="Times New Roman" w:eastAsia="DengXian" w:hAnsi="Times New Roman" w:cs="Times New Roman"/>
          <w:b/>
          <w:bCs/>
          <w:color w:val="0F9ED5" w:themeColor="accent4"/>
        </w:rPr>
        <w:t>Accuracy of the Data:</w:t>
      </w:r>
      <w:r w:rsidRPr="009E1F9D">
        <w:rPr>
          <w:rFonts w:ascii="Times New Roman" w:eastAsia="DengXian" w:hAnsi="Times New Roman" w:cs="Times New Roman"/>
          <w:color w:val="0F9ED5" w:themeColor="accent4"/>
        </w:rPr>
        <w:t xml:space="preserve"> The dataset has been pre-processed for quality control, with accuracy assessed by the data provider and indicated by a forensic identifier field. For our study, we filtered to retain only the High Frequency records</w:t>
      </w:r>
      <w:ins w:id="100" w:author="Luyu Liu" w:date="2024-10-04T21:39:00Z" w16du:dateUtc="2024-10-05T02:39:00Z">
        <w:r w:rsidR="001927C4">
          <w:rPr>
            <w:rFonts w:ascii="Times New Roman" w:eastAsia="DengXian" w:hAnsi="Times New Roman" w:cs="Times New Roman"/>
            <w:color w:val="0F9ED5" w:themeColor="accent4"/>
          </w:rPr>
          <w:t>,</w:t>
        </w:r>
      </w:ins>
      <w:ins w:id="101" w:author="Luyu Liu" w:date="2024-10-04T21:40:00Z" w16du:dateUtc="2024-10-05T02:40:00Z">
        <w:r w:rsidR="001927C4">
          <w:rPr>
            <w:rFonts w:ascii="Times New Roman" w:eastAsia="DengXian" w:hAnsi="Times New Roman" w:cs="Times New Roman"/>
            <w:color w:val="0F9ED5" w:themeColor="accent4"/>
          </w:rPr>
          <w:t xml:space="preserve"> </w:t>
        </w:r>
      </w:ins>
      <w:ins w:id="102" w:author="Luyu Liu" w:date="2024-10-04T21:39:00Z" w16du:dateUtc="2024-10-05T02:39:00Z">
        <w:r w:rsidR="001927C4">
          <w:rPr>
            <w:rFonts w:ascii="Times New Roman" w:eastAsia="DengXian" w:hAnsi="Times New Roman" w:cs="Times New Roman"/>
            <w:color w:val="0F9ED5" w:themeColor="accent4"/>
          </w:rPr>
          <w:t>where the GPS erro</w:t>
        </w:r>
      </w:ins>
      <w:ins w:id="103" w:author="Luyu Liu" w:date="2024-10-04T21:40:00Z" w16du:dateUtc="2024-10-05T02:40:00Z">
        <w:r w:rsidR="00BB1137">
          <w:rPr>
            <w:rFonts w:ascii="Times New Roman" w:eastAsia="DengXian" w:hAnsi="Times New Roman" w:cs="Times New Roman"/>
            <w:color w:val="0F9ED5" w:themeColor="accent4"/>
          </w:rPr>
          <w:t>r</w:t>
        </w:r>
      </w:ins>
      <w:ins w:id="104" w:author="Luyu Liu" w:date="2024-10-04T21:39:00Z" w16du:dateUtc="2024-10-05T02:39:00Z">
        <w:r w:rsidR="001927C4">
          <w:rPr>
            <w:rFonts w:ascii="Times New Roman" w:eastAsia="DengXian" w:hAnsi="Times New Roman" w:cs="Times New Roman"/>
            <w:color w:val="0F9ED5" w:themeColor="accent4"/>
          </w:rPr>
          <w:t xml:space="preserve">s are no more than </w:t>
        </w:r>
      </w:ins>
      <w:ins w:id="105" w:author="Luyu Liu" w:date="2024-10-04T21:40:00Z" w16du:dateUtc="2024-10-05T02:40:00Z">
        <w:r w:rsidR="00BB1137">
          <w:rPr>
            <w:rFonts w:ascii="Times New Roman" w:eastAsia="DengXian" w:hAnsi="Times New Roman" w:cs="Times New Roman"/>
            <w:color w:val="0F9ED5" w:themeColor="accent4"/>
          </w:rPr>
          <w:t>35</w:t>
        </w:r>
        <w:r w:rsidR="001927C4">
          <w:rPr>
            <w:rFonts w:ascii="Times New Roman" w:eastAsia="DengXian" w:hAnsi="Times New Roman" w:cs="Times New Roman"/>
            <w:color w:val="0F9ED5" w:themeColor="accent4"/>
          </w:rPr>
          <w:t xml:space="preserve"> meters</w:t>
        </w:r>
        <w:r w:rsidR="00A975CB">
          <w:rPr>
            <w:rFonts w:ascii="Times New Roman" w:eastAsia="DengXian" w:hAnsi="Times New Roman" w:cs="Times New Roman"/>
            <w:color w:val="0F9ED5" w:themeColor="accent4"/>
          </w:rPr>
          <w:t xml:space="preserve"> </w:t>
        </w:r>
        <w:r w:rsidR="00A975CB" w:rsidRPr="008B20B6">
          <w:rPr>
            <w:rFonts w:ascii="Times New Roman" w:eastAsia="DengXian" w:hAnsi="Times New Roman" w:cs="Times New Roman"/>
            <w:color w:val="0F9ED5" w:themeColor="accent4"/>
            <w:rPrChange w:id="106" w:author="Luyu Liu" w:date="2024-10-04T21:40:00Z" w16du:dateUtc="2024-10-05T02:40:00Z">
              <w:rPr>
                <w:highlight w:val="yellow"/>
              </w:rPr>
            </w:rPrChange>
          </w:rPr>
          <w:fldChar w:fldCharType="begin"/>
        </w:r>
        <w:r w:rsidR="00A975CB" w:rsidRPr="008B20B6">
          <w:rPr>
            <w:rFonts w:ascii="Times New Roman" w:eastAsia="DengXian" w:hAnsi="Times New Roman" w:cs="Times New Roman"/>
            <w:color w:val="0F9ED5" w:themeColor="accent4"/>
            <w:rPrChange w:id="107" w:author="Luyu Liu" w:date="2024-10-04T21:40:00Z" w16du:dateUtc="2024-10-05T02:40:00Z">
              <w:rPr>
                <w:highlight w:val="yellow"/>
              </w:rPr>
            </w:rPrChange>
          </w:rPr>
          <w:instrText xml:space="preserve"> ADDIN ZOTERO_ITEM CSL_CITATION {"citationID":"F0Al0AUO","properties":{"formattedCitation":"(Gravy Analytics 2023)","plainCitation":"(Gravy Analytics 2023)","noteIndex":0},"citationItems":[{"id":"j3t2f30Z/FMLM0Cx7","uris":["http://zotero.org/users/local/4eITpJL4/items/VAT5SNUE"],"itemData":{"id":"3co8NlSV/Agp9mwh0","type":"document","publisher":"Gravy Analytics","title":"How to Use Gravy Forensic Flags for Retail and Transportation Analysis","URL":"https://gravyanalytics.com/blog/use-gravy-forensic-flags-retail-transportation-analysis/","author":[{"family":"Gravy Analytics","given":""}],"issued":{"date-parts":[["2023",10]]}}}],"schema":"https://github.com/citation-style-language/schema/raw/master/csl-citation.json"} </w:instrText>
        </w:r>
        <w:r w:rsidR="00A975CB" w:rsidRPr="008B20B6">
          <w:rPr>
            <w:rFonts w:ascii="Times New Roman" w:eastAsia="DengXian" w:hAnsi="Times New Roman" w:cs="Times New Roman"/>
            <w:color w:val="0F9ED5" w:themeColor="accent4"/>
            <w:rPrChange w:id="108" w:author="Luyu Liu" w:date="2024-10-04T21:40:00Z" w16du:dateUtc="2024-10-05T02:40:00Z">
              <w:rPr>
                <w:highlight w:val="yellow"/>
              </w:rPr>
            </w:rPrChange>
          </w:rPr>
          <w:fldChar w:fldCharType="separate"/>
        </w:r>
        <w:r w:rsidR="00A975CB" w:rsidRPr="008B20B6">
          <w:rPr>
            <w:rFonts w:ascii="Times New Roman" w:eastAsia="DengXian" w:hAnsi="Times New Roman" w:cs="Times New Roman"/>
            <w:color w:val="0F9ED5" w:themeColor="accent4"/>
            <w:rPrChange w:id="109" w:author="Luyu Liu" w:date="2024-10-04T21:40:00Z" w16du:dateUtc="2024-10-05T02:40:00Z">
              <w:rPr>
                <w:highlight w:val="yellow"/>
              </w:rPr>
            </w:rPrChange>
          </w:rPr>
          <w:t>(Gravy Analytics 2023)</w:t>
        </w:r>
        <w:r w:rsidR="00A975CB" w:rsidRPr="008B20B6">
          <w:rPr>
            <w:rFonts w:ascii="Times New Roman" w:eastAsia="DengXian" w:hAnsi="Times New Roman" w:cs="Times New Roman"/>
            <w:color w:val="0F9ED5" w:themeColor="accent4"/>
            <w:rPrChange w:id="110" w:author="Luyu Liu" w:date="2024-10-04T21:40:00Z" w16du:dateUtc="2024-10-05T02:40:00Z">
              <w:rPr>
                <w:highlight w:val="yellow"/>
              </w:rPr>
            </w:rPrChange>
          </w:rPr>
          <w:fldChar w:fldCharType="end"/>
        </w:r>
      </w:ins>
      <w:r w:rsidRPr="009E1F9D">
        <w:rPr>
          <w:rFonts w:ascii="Times New Roman" w:eastAsia="DengXian" w:hAnsi="Times New Roman" w:cs="Times New Roman"/>
          <w:color w:val="0F9ED5" w:themeColor="accent4"/>
        </w:rPr>
        <w:t>. We have added a detailed description of this process, noting that using unprocessed data may impact the accuracy and generalizability of the identified mobility patterns.</w:t>
      </w:r>
      <w:r w:rsidRPr="009E1F9D">
        <w:rPr>
          <w:rFonts w:ascii="Times New Roman" w:eastAsia="DengXian" w:hAnsi="Times New Roman" w:cs="Times New Roman" w:hint="eastAsia"/>
          <w:color w:val="0F9ED5" w:themeColor="accent4"/>
        </w:rPr>
        <w:t xml:space="preserve"> </w:t>
      </w:r>
      <w:r w:rsidR="00250466" w:rsidRPr="009E1F9D">
        <w:rPr>
          <w:rFonts w:ascii="Times New Roman" w:eastAsia="DengXian" w:hAnsi="Times New Roman" w:cs="Times New Roman"/>
          <w:color w:val="0F9ED5" w:themeColor="accent4"/>
        </w:rPr>
        <w:t>In Section 3.2.1 (Mobile Device GPS Data), we have rewritten the corresponding paragraph</w:t>
      </w:r>
      <w:r w:rsidR="006447AC" w:rsidRPr="009E1F9D">
        <w:rPr>
          <w:rFonts w:ascii="Times New Roman" w:eastAsia="DengXian" w:hAnsi="Times New Roman" w:cs="Times New Roman" w:hint="eastAsia"/>
          <w:color w:val="0F9ED5" w:themeColor="accent4"/>
        </w:rPr>
        <w:t>.</w:t>
      </w:r>
      <w:r w:rsidR="00797D8C" w:rsidRPr="009E1F9D">
        <w:rPr>
          <w:rFonts w:ascii="Times New Roman" w:hAnsi="Times New Roman" w:cs="Times New Roman"/>
          <w:color w:val="0F9ED5" w:themeColor="accent4"/>
        </w:rPr>
        <w:t xml:space="preserve"> Please find the </w:t>
      </w:r>
      <w:r w:rsidR="00797D8C" w:rsidRPr="009E1F9D">
        <w:rPr>
          <w:rFonts w:ascii="Times New Roman" w:eastAsia="DengXian" w:hAnsi="Times New Roman" w:cs="Times New Roman" w:hint="eastAsia"/>
          <w:color w:val="0F9ED5" w:themeColor="accent4"/>
        </w:rPr>
        <w:t>revision</w:t>
      </w:r>
      <w:r w:rsidR="00797D8C" w:rsidRPr="009E1F9D">
        <w:rPr>
          <w:rFonts w:ascii="Times New Roman" w:hAnsi="Times New Roman" w:cs="Times New Roman"/>
          <w:color w:val="0F9ED5" w:themeColor="accent4"/>
        </w:rPr>
        <w:t xml:space="preserve"> </w:t>
      </w:r>
      <w:r w:rsidR="00797D8C" w:rsidRPr="009E1F9D">
        <w:rPr>
          <w:rFonts w:ascii="Times New Roman" w:eastAsia="DengXian" w:hAnsi="Times New Roman" w:cs="Times New Roman" w:hint="eastAsia"/>
          <w:color w:val="0F9ED5" w:themeColor="accent4"/>
        </w:rPr>
        <w:t xml:space="preserve">below and </w:t>
      </w:r>
      <w:r w:rsidR="00797D8C" w:rsidRPr="009E1F9D">
        <w:rPr>
          <w:rFonts w:ascii="Times New Roman" w:hAnsi="Times New Roman" w:cs="Times New Roman"/>
          <w:color w:val="0F9ED5" w:themeColor="accent4"/>
        </w:rPr>
        <w:t>in the manuscript.</w:t>
      </w:r>
    </w:p>
    <w:p w14:paraId="0453D32F" w14:textId="6DE3CDFE" w:rsidR="00BF16CE" w:rsidRPr="00362B49" w:rsidRDefault="00BF16CE" w:rsidP="00BF16CE">
      <w:pPr>
        <w:pStyle w:val="Paragraph"/>
        <w:spacing w:before="0" w:line="240" w:lineRule="auto"/>
        <w:ind w:left="1440"/>
        <w:jc w:val="both"/>
      </w:pPr>
      <w:r w:rsidRPr="00362B49">
        <w:rPr>
          <w:rFonts w:eastAsia="DengXian"/>
          <w:highlight w:val="yellow"/>
        </w:rPr>
        <w:t>The dataset is pre-processed for quality control, with accuracy indicated by a forensic i</w:t>
      </w:r>
      <w:r w:rsidRPr="00384864">
        <w:rPr>
          <w:rFonts w:eastAsia="DengXian"/>
          <w:highlight w:val="yellow"/>
        </w:rPr>
        <w:t>dentifier field</w:t>
      </w:r>
      <w:r w:rsidRPr="00384864">
        <w:rPr>
          <w:rFonts w:hint="eastAsia"/>
          <w:highlight w:val="yellow"/>
          <w:lang w:eastAsia="zh-CN"/>
        </w:rPr>
        <w:t xml:space="preserve">, </w:t>
      </w:r>
      <w:r w:rsidRPr="00384864">
        <w:rPr>
          <w:highlight w:val="yellow"/>
        </w:rPr>
        <w:t xml:space="preserve">which measures GPS </w:t>
      </w:r>
      <w:r w:rsidRPr="00384864">
        <w:rPr>
          <w:rFonts w:hint="eastAsia"/>
          <w:i/>
          <w:iCs/>
          <w:highlight w:val="yellow"/>
          <w:lang w:eastAsia="zh-CN"/>
        </w:rPr>
        <w:t>positioning</w:t>
      </w:r>
      <w:r w:rsidRPr="00384864">
        <w:rPr>
          <w:rFonts w:hint="eastAsia"/>
          <w:highlight w:val="yellow"/>
          <w:lang w:eastAsia="zh-CN"/>
        </w:rPr>
        <w:t xml:space="preserve"> </w:t>
      </w:r>
      <w:r w:rsidRPr="00384864">
        <w:rPr>
          <w:highlight w:val="yellow"/>
        </w:rPr>
        <w:t xml:space="preserve">errors caused by factors like spoofed locations, IP address-derived signals, and abnormal signal density </w:t>
      </w:r>
      <w:r w:rsidRPr="00384864">
        <w:rPr>
          <w:highlight w:val="yellow"/>
        </w:rPr>
        <w:fldChar w:fldCharType="begin"/>
      </w:r>
      <w:r w:rsidR="00FA1D71" w:rsidRPr="00384864">
        <w:rPr>
          <w:highlight w:val="yellow"/>
        </w:rPr>
        <w:instrText xml:space="preserve"> ADDIN ZOTERO_ITEM CSL_CITATION {"citationID":"3cWm7TSb","properties":{"formattedCitation":"(Xu {\\i{}et al.} 2022, Gravy Analytics 2023)","plainCitation":"(Xu et al. 2022, Gravy Analytics 2023)","noteIndex":0},"citationItems":[{"id":"j3t2f30Z/a1MDOtTc","uris":["http://zotero.org/users/local/4eITpJL4/items/XVU85WW2"],"itemData":{"id":35,"type":"article-journal","container-title":"Scientific data","issue":"1","note":"publisher: Nature Publishing Group UK London","page":"608","title":"A highway vehicle routing dataset during the 2019 Kincade Fire evacuation","volume":"9","author":[{"family":"Xu","given":"Yiming"},{"family":"Zhao","given":"Xilei"},{"family":"Lovreglio","given":"Ruggiero"},{"family":"Kuligowski","given":"Erica"},{"family":"Nilsson","given":"Daniel"},{"family":"Cova","given":"Thomas J"},{"family":"Yan","given":"Xiang"}],"issued":{"date-parts":[["2022"]]}}},{"id":"j3t2f30Z/FMLM0Cx7","uris":["http://zotero.org/users/local/4eITpJL4/items/VAT5SNUE"],"itemData":{"id":"3co8NlSV/Agp9mwh0","type":"document","publisher":"Gravy Analytics","title":"How to Use Gravy Forensic Flags for Retail and Transportation Analysis","URL":"https://gravyanalytics.com/blog/use-gravy-forensic-flags-retail-transportation-analysis/","author":[{"family":"Gravy Analytics","given":""}],"issued":{"date-parts":[["2023",10]]}}}],"schema":"https://github.com/citation-style-language/schema/raw/master/csl-citation.json"} </w:instrText>
      </w:r>
      <w:r w:rsidRPr="00384864">
        <w:rPr>
          <w:highlight w:val="yellow"/>
        </w:rPr>
        <w:fldChar w:fldCharType="separate"/>
      </w:r>
      <w:r w:rsidR="00FA1D71" w:rsidRPr="00384864">
        <w:rPr>
          <w:highlight w:val="yellow"/>
        </w:rPr>
        <w:t xml:space="preserve">(Xu </w:t>
      </w:r>
      <w:r w:rsidR="00FA1D71" w:rsidRPr="00384864">
        <w:rPr>
          <w:i/>
          <w:iCs/>
          <w:highlight w:val="yellow"/>
        </w:rPr>
        <w:t>et al.</w:t>
      </w:r>
      <w:r w:rsidR="00FA1D71" w:rsidRPr="00384864">
        <w:rPr>
          <w:highlight w:val="yellow"/>
        </w:rPr>
        <w:t xml:space="preserve"> 2022, Gravy Analytics 2023)</w:t>
      </w:r>
      <w:r w:rsidRPr="00384864">
        <w:rPr>
          <w:highlight w:val="yellow"/>
        </w:rPr>
        <w:fldChar w:fldCharType="end"/>
      </w:r>
      <w:r w:rsidRPr="00384864">
        <w:rPr>
          <w:highlight w:val="yellow"/>
        </w:rPr>
        <w:t xml:space="preserve">. For this study, we included only records classified as </w:t>
      </w:r>
      <w:r w:rsidRPr="00384864">
        <w:rPr>
          <w:i/>
          <w:iCs/>
          <w:highlight w:val="yellow"/>
        </w:rPr>
        <w:t>High Accuracy</w:t>
      </w:r>
      <w:r w:rsidRPr="00384864">
        <w:rPr>
          <w:highlight w:val="yellow"/>
        </w:rPr>
        <w:t xml:space="preserve"> by </w:t>
      </w:r>
      <w:r w:rsidRPr="00384864">
        <w:rPr>
          <w:i/>
          <w:iCs/>
          <w:highlight w:val="yellow"/>
        </w:rPr>
        <w:t>Gravy</w:t>
      </w:r>
      <w:r w:rsidRPr="00384864">
        <w:rPr>
          <w:highlight w:val="yellow"/>
        </w:rPr>
        <w:t>, where GPS positioning errors do not exceed 35 meters. While lower accuracy data may be useful for broader neighborhood analyses or overall trend identification, it is not suitable for pinpointing specific customer visits to particular locations</w:t>
      </w:r>
      <w:r w:rsidRPr="00384864">
        <w:rPr>
          <w:rFonts w:hint="eastAsia"/>
          <w:highlight w:val="yellow"/>
          <w:lang w:eastAsia="zh-CN"/>
        </w:rPr>
        <w:t xml:space="preserve"> </w:t>
      </w:r>
      <w:r w:rsidRPr="00384864">
        <w:rPr>
          <w:highlight w:val="yellow"/>
        </w:rPr>
        <w:fldChar w:fldCharType="begin"/>
      </w:r>
      <w:r w:rsidR="00FA1D71" w:rsidRPr="00384864">
        <w:rPr>
          <w:highlight w:val="yellow"/>
        </w:rPr>
        <w:instrText xml:space="preserve"> ADDIN ZOTERO_ITEM CSL_CITATION {"citationID":"F0Al0AUO","properties":{"formattedCitation":"(Gravy Analytics 2023)","plainCitation":"(Gravy Analytics 2023)","noteIndex":0},"citationItems":[{"id":"j3t2f30Z/FMLM0Cx7","uris":["http://zotero.org/users/local/4eITpJL4/items/VAT5SNUE"],"itemData":{"id":"3co8NlSV/Agp9mwh0","type":"document","publisher":"Gravy Analytics","title":"How to Use Gravy Forensic Flags for Retail and Transportation Analysis","URL":"https://gravyanalytics.com/blog/use-gravy-forensic-flags-retail-transportation-analysis/","author":[{"family":"Gravy Analytics","given":""}],"issued":{"date-parts":[["2023",10]]}}}],"schema":"https://github.com/citation-style-language/schema/raw/master/csl-citation.json"} </w:instrText>
      </w:r>
      <w:r w:rsidRPr="00384864">
        <w:rPr>
          <w:highlight w:val="yellow"/>
        </w:rPr>
        <w:fldChar w:fldCharType="separate"/>
      </w:r>
      <w:r w:rsidR="00FA1D71" w:rsidRPr="00384864">
        <w:rPr>
          <w:highlight w:val="yellow"/>
        </w:rPr>
        <w:t>(Gravy Analytics 2023)</w:t>
      </w:r>
      <w:r w:rsidRPr="00384864">
        <w:rPr>
          <w:highlight w:val="yellow"/>
        </w:rPr>
        <w:fldChar w:fldCharType="end"/>
      </w:r>
      <w:r w:rsidRPr="00362B49">
        <w:rPr>
          <w:highlight w:val="yellow"/>
        </w:rPr>
        <w:t>.</w:t>
      </w:r>
      <w:r w:rsidRPr="00362B49">
        <w:rPr>
          <w:rFonts w:hint="eastAsia"/>
          <w:highlight w:val="yellow"/>
          <w:lang w:eastAsia="zh-CN"/>
        </w:rPr>
        <w:t xml:space="preserve"> </w:t>
      </w:r>
      <w:r w:rsidR="00503F84" w:rsidRPr="00BB40E3">
        <w:rPr>
          <w:highlight w:val="yellow"/>
          <w:lang w:eastAsia="zh-CN"/>
        </w:rPr>
        <w:t xml:space="preserve">This </w:t>
      </w:r>
      <w:r w:rsidR="00503F84" w:rsidRPr="00503F84">
        <w:rPr>
          <w:i/>
          <w:iCs/>
          <w:highlight w:val="yellow"/>
          <w:lang w:eastAsia="zh-CN"/>
        </w:rPr>
        <w:t>pre-analysis</w:t>
      </w:r>
      <w:r w:rsidR="00503F84" w:rsidRPr="00BB40E3">
        <w:rPr>
          <w:highlight w:val="yellow"/>
          <w:lang w:eastAsia="zh-CN"/>
        </w:rPr>
        <w:t xml:space="preserve"> filtering minimizes positioning errors, ensuring more reliable results. </w:t>
      </w:r>
      <w:r w:rsidR="00307AC0">
        <w:rPr>
          <w:rFonts w:hint="eastAsia"/>
          <w:highlight w:val="yellow"/>
          <w:lang w:eastAsia="zh-CN"/>
        </w:rPr>
        <w:t>(</w:t>
      </w:r>
      <w:r w:rsidR="00307AC0" w:rsidRPr="00653EDD">
        <w:rPr>
          <w:highlight w:val="yellow"/>
          <w:lang w:eastAsia="zh-CN"/>
        </w:rPr>
        <w:t>However, inherent limitations in this GPS-based approach still affect</w:t>
      </w:r>
      <w:r w:rsidR="001355E5">
        <w:rPr>
          <w:rFonts w:hint="eastAsia"/>
          <w:highlight w:val="yellow"/>
          <w:lang w:eastAsia="zh-CN"/>
        </w:rPr>
        <w:t xml:space="preserve"> results</w:t>
      </w:r>
      <w:r w:rsidR="00307AC0" w:rsidRPr="00653EDD">
        <w:rPr>
          <w:highlight w:val="yellow"/>
          <w:lang w:eastAsia="zh-CN"/>
        </w:rPr>
        <w:t xml:space="preserve"> accuracy and generalizability, as discussed later</w:t>
      </w:r>
      <w:r w:rsidR="00307AC0" w:rsidRPr="00BB40E3">
        <w:rPr>
          <w:highlight w:val="yellow"/>
          <w:lang w:eastAsia="zh-CN"/>
        </w:rPr>
        <w:t>.</w:t>
      </w:r>
      <w:r w:rsidR="00307AC0" w:rsidRPr="00BB40E3">
        <w:rPr>
          <w:rFonts w:hint="eastAsia"/>
          <w:highlight w:val="yellow"/>
          <w:lang w:eastAsia="zh-CN"/>
        </w:rPr>
        <w:t>)</w:t>
      </w:r>
    </w:p>
    <w:p w14:paraId="736B5D3D" w14:textId="1ED96879" w:rsidR="00AB6456" w:rsidRPr="009E1F9D" w:rsidRDefault="00AB6456" w:rsidP="00BF16CE">
      <w:pPr>
        <w:pStyle w:val="Paragraph"/>
        <w:spacing w:before="0" w:line="240" w:lineRule="auto"/>
        <w:ind w:left="1440"/>
        <w:jc w:val="both"/>
        <w:rPr>
          <w:rFonts w:eastAsia="DengXian"/>
          <w:color w:val="0F9ED5" w:themeColor="accent4"/>
          <w:lang w:eastAsia="zh-CN"/>
        </w:rPr>
      </w:pPr>
    </w:p>
    <w:p w14:paraId="5AED9555" w14:textId="366C0274" w:rsidR="0083458E" w:rsidRPr="009E1F9D" w:rsidRDefault="00250466" w:rsidP="00AF1A80">
      <w:pPr>
        <w:pStyle w:val="ListParagraph"/>
        <w:numPr>
          <w:ilvl w:val="1"/>
          <w:numId w:val="1"/>
        </w:numPr>
        <w:spacing w:line="240" w:lineRule="auto"/>
        <w:jc w:val="both"/>
        <w:rPr>
          <w:rFonts w:ascii="Times New Roman" w:hAnsi="Times New Roman" w:cs="Times New Roman"/>
          <w:b/>
          <w:bCs/>
          <w:color w:val="0F9ED5" w:themeColor="accent4"/>
        </w:rPr>
      </w:pPr>
      <w:r w:rsidRPr="009E1F9D">
        <w:rPr>
          <w:rFonts w:ascii="Times New Roman" w:eastAsia="DengXian" w:hAnsi="Times New Roman" w:cs="Times New Roman" w:hint="eastAsia"/>
          <w:b/>
          <w:bCs/>
          <w:color w:val="0F9ED5" w:themeColor="accent4"/>
        </w:rPr>
        <w:t>R</w:t>
      </w:r>
      <w:r w:rsidR="0083458E" w:rsidRPr="009E1F9D">
        <w:rPr>
          <w:rFonts w:ascii="Times New Roman" w:eastAsia="DengXian" w:hAnsi="Times New Roman" w:cs="Times New Roman"/>
          <w:b/>
          <w:bCs/>
          <w:color w:val="0F9ED5" w:themeColor="accent4"/>
        </w:rPr>
        <w:t>esponsiveness</w:t>
      </w:r>
      <w:r w:rsidR="0083458E" w:rsidRPr="009E1F9D">
        <w:rPr>
          <w:rFonts w:ascii="Times New Roman" w:eastAsia="DengXian" w:hAnsi="Times New Roman" w:cs="Times New Roman" w:hint="eastAsia"/>
          <w:b/>
          <w:bCs/>
          <w:color w:val="0F9ED5" w:themeColor="accent4"/>
        </w:rPr>
        <w:t xml:space="preserve"> of the </w:t>
      </w:r>
      <w:r w:rsidRPr="009E1F9D">
        <w:rPr>
          <w:rFonts w:ascii="Times New Roman" w:eastAsia="DengXian" w:hAnsi="Times New Roman" w:cs="Times New Roman"/>
          <w:b/>
          <w:bCs/>
          <w:color w:val="0F9ED5" w:themeColor="accent4"/>
        </w:rPr>
        <w:t>Data</w:t>
      </w:r>
      <w:r w:rsidRPr="009E1F9D">
        <w:rPr>
          <w:rFonts w:ascii="Times New Roman" w:eastAsia="DengXian" w:hAnsi="Times New Roman" w:cs="Times New Roman" w:hint="eastAsia"/>
          <w:b/>
          <w:bCs/>
          <w:color w:val="0F9ED5" w:themeColor="accent4"/>
        </w:rPr>
        <w:t>:</w:t>
      </w:r>
    </w:p>
    <w:p w14:paraId="04792C75" w14:textId="04C87828" w:rsidR="00AF1A80" w:rsidRPr="007776FC" w:rsidRDefault="0083458E" w:rsidP="0083458E">
      <w:pPr>
        <w:pStyle w:val="ListParagraph"/>
        <w:numPr>
          <w:ilvl w:val="2"/>
          <w:numId w:val="1"/>
        </w:numPr>
        <w:spacing w:line="240" w:lineRule="auto"/>
        <w:jc w:val="both"/>
        <w:rPr>
          <w:rFonts w:ascii="Times New Roman" w:hAnsi="Times New Roman" w:cs="Times New Roman"/>
          <w:color w:val="0F9ED5" w:themeColor="accent4"/>
        </w:rPr>
      </w:pPr>
      <w:r w:rsidRPr="009E1F9D">
        <w:rPr>
          <w:rFonts w:ascii="Times New Roman" w:eastAsia="DengXian" w:hAnsi="Times New Roman" w:cs="Times New Roman" w:hint="eastAsia"/>
          <w:color w:val="0F9ED5" w:themeColor="accent4"/>
        </w:rPr>
        <w:t>W</w:t>
      </w:r>
      <w:r w:rsidR="00AF1A80" w:rsidRPr="009E1F9D">
        <w:rPr>
          <w:rFonts w:ascii="Times New Roman" w:eastAsia="DengXian" w:hAnsi="Times New Roman" w:cs="Times New Roman"/>
          <w:color w:val="0F9ED5" w:themeColor="accent4"/>
        </w:rPr>
        <w:t>e included a brief discussion on the relationship between sampling rates and</w:t>
      </w:r>
      <w:r w:rsidR="00AF1A80" w:rsidRPr="009E1F9D">
        <w:rPr>
          <w:rFonts w:ascii="Times New Roman" w:eastAsia="DengXian" w:hAnsi="Times New Roman" w:cs="Times New Roman" w:hint="eastAsia"/>
          <w:color w:val="0F9ED5" w:themeColor="accent4"/>
        </w:rPr>
        <w:t xml:space="preserve"> SES characteristics in Section 3.4.1 </w:t>
      </w:r>
      <w:r w:rsidR="00AF1A80" w:rsidRPr="009E1F9D">
        <w:rPr>
          <w:rFonts w:ascii="Times New Roman" w:eastAsia="DengXian" w:hAnsi="Times New Roman" w:cs="Times New Roman" w:hint="eastAsia"/>
          <w:i/>
          <w:iCs/>
          <w:color w:val="0F9ED5" w:themeColor="accent4"/>
        </w:rPr>
        <w:t>Sampling Rate</w:t>
      </w:r>
      <w:r w:rsidR="00AF1A80" w:rsidRPr="009E1F9D">
        <w:rPr>
          <w:rFonts w:ascii="Times New Roman" w:eastAsia="DengXian" w:hAnsi="Times New Roman" w:cs="Times New Roman" w:hint="eastAsia"/>
          <w:color w:val="0F9ED5" w:themeColor="accent4"/>
        </w:rPr>
        <w:t xml:space="preserve">. We also </w:t>
      </w:r>
      <w:r w:rsidR="00AF1A80" w:rsidRPr="009E1F9D">
        <w:rPr>
          <w:rFonts w:ascii="Times New Roman" w:eastAsia="DengXian" w:hAnsi="Times New Roman" w:cs="Times New Roman"/>
          <w:color w:val="0F9ED5" w:themeColor="accent4"/>
        </w:rPr>
        <w:t>not</w:t>
      </w:r>
      <w:r w:rsidR="00AF1A80" w:rsidRPr="009E1F9D">
        <w:rPr>
          <w:rFonts w:ascii="Times New Roman" w:eastAsia="DengXian" w:hAnsi="Times New Roman" w:cs="Times New Roman" w:hint="eastAsia"/>
          <w:color w:val="0F9ED5" w:themeColor="accent4"/>
        </w:rPr>
        <w:t>e that</w:t>
      </w:r>
      <w:r w:rsidR="00AF1A80" w:rsidRPr="009E1F9D">
        <w:rPr>
          <w:rFonts w:ascii="Times New Roman" w:eastAsia="DengXian" w:hAnsi="Times New Roman" w:cs="Times New Roman"/>
          <w:color w:val="0F9ED5" w:themeColor="accent4"/>
        </w:rPr>
        <w:t xml:space="preserve"> the anonymity of GPS data hindered in-depth analysis.</w:t>
      </w:r>
      <w:r w:rsidR="00AF1A80" w:rsidRPr="009E1F9D">
        <w:rPr>
          <w:rFonts w:ascii="Times New Roman" w:eastAsia="DengXian" w:hAnsi="Times New Roman" w:cs="Times New Roman" w:hint="eastAsia"/>
          <w:color w:val="0F9ED5" w:themeColor="accent4"/>
        </w:rPr>
        <w:t xml:space="preserve"> </w:t>
      </w:r>
    </w:p>
    <w:p w14:paraId="4504DA3E" w14:textId="1A10AFA0" w:rsidR="007776FC" w:rsidRPr="009E1F9D" w:rsidRDefault="00FA426C" w:rsidP="007776FC">
      <w:pPr>
        <w:pStyle w:val="ListParagraph"/>
        <w:spacing w:line="240" w:lineRule="auto"/>
        <w:ind w:left="2160"/>
        <w:jc w:val="both"/>
        <w:rPr>
          <w:rFonts w:ascii="Times New Roman" w:hAnsi="Times New Roman" w:cs="Times New Roman"/>
          <w:color w:val="0F9ED5" w:themeColor="accent4"/>
        </w:rPr>
      </w:pPr>
      <w:ins w:id="111" w:author="Luyu Liu" w:date="2024-10-04T21:42:00Z" w16du:dateUtc="2024-10-05T02:42:00Z">
        <w:r>
          <w:rPr>
            <w:rFonts w:ascii="Times New Roman" w:eastAsia="SimSun" w:hAnsi="Times New Roman" w:cs="Times New Roman"/>
            <w:kern w:val="0"/>
            <w:highlight w:val="yellow"/>
            <w:lang w:eastAsia="en-GB"/>
            <w14:ligatures w14:val="none"/>
          </w:rPr>
          <w:t>W</w:t>
        </w:r>
        <w:r w:rsidRPr="00CB0647">
          <w:rPr>
            <w:rFonts w:ascii="Times New Roman" w:eastAsia="SimSun" w:hAnsi="Times New Roman" w:cs="Times New Roman"/>
            <w:kern w:val="0"/>
            <w:highlight w:val="yellow"/>
            <w:lang w:eastAsia="en-GB"/>
            <w14:ligatures w14:val="none"/>
          </w:rPr>
          <w:t>e can notice fluctuations within the study area</w:t>
        </w:r>
        <w:r>
          <w:rPr>
            <w:rFonts w:ascii="Times New Roman" w:eastAsia="SimSun" w:hAnsi="Times New Roman" w:cs="Times New Roman"/>
            <w:kern w:val="0"/>
            <w:highlight w:val="yellow"/>
            <w:lang w:eastAsia="en-GB"/>
            <w14:ligatures w14:val="none"/>
          </w:rPr>
          <w:t xml:space="preserve"> from </w:t>
        </w:r>
        <w:r w:rsidRPr="00CB0647">
          <w:rPr>
            <w:rFonts w:ascii="Times New Roman" w:eastAsia="SimSun" w:hAnsi="Times New Roman" w:cs="Times New Roman"/>
            <w:kern w:val="0"/>
            <w:highlight w:val="yellow"/>
            <w:lang w:eastAsia="en-GB"/>
            <w14:ligatures w14:val="none"/>
          </w:rPr>
          <w:t>the histogram and the map</w:t>
        </w:r>
      </w:ins>
      <w:del w:id="112" w:author="Luyu Liu" w:date="2024-10-04T21:42:00Z" w16du:dateUtc="2024-10-05T02:42:00Z">
        <w:r w:rsidR="007776FC" w:rsidRPr="00CB0647" w:rsidDel="00FA426C">
          <w:rPr>
            <w:rFonts w:ascii="Times New Roman" w:eastAsia="SimSun" w:hAnsi="Times New Roman" w:cs="Times New Roman"/>
            <w:kern w:val="0"/>
            <w:highlight w:val="yellow"/>
            <w:lang w:eastAsia="en-GB"/>
            <w14:ligatures w14:val="none"/>
          </w:rPr>
          <w:delText>Upon closer inspection of the histogram and the map, we can notice fluctuations within the study area</w:delText>
        </w:r>
      </w:del>
      <w:r w:rsidR="007776FC" w:rsidRPr="00CB0647">
        <w:rPr>
          <w:rFonts w:ascii="Times New Roman" w:eastAsia="SimSun" w:hAnsi="Times New Roman" w:cs="Times New Roman"/>
          <w:kern w:val="0"/>
          <w:highlight w:val="yellow"/>
          <w:lang w:eastAsia="en-GB"/>
          <w14:ligatures w14:val="none"/>
        </w:rPr>
        <w:t>. This aligns with findings from prior studies, suggesting the potential geographic bias in GPS data (Li et al. 2023). If we compare the sampling rate map with socio-demographic maps (Figure 2), we can observe the areas with larger spatial variability also demonstrate socio-demographic disadvantages, such as fewer vehicle ownership and lower income levels. These socio-demographic disparities position them at the center of the discussion on the issue of food insecurity. Consequently, the variation in sampling rates within these communities may carry implications for the findings. While further analysis comparing the demographics and socioeconomic status of GPS device users to the general population would enhance our understanding of data representativeness and result generalizability, we currently lack the necessary information for such comparisons.</w:t>
      </w:r>
    </w:p>
    <w:p w14:paraId="37AB24CD" w14:textId="77777777" w:rsidR="00AF1A80" w:rsidRPr="009E1F9D" w:rsidRDefault="00AF1A80" w:rsidP="007776FC">
      <w:pPr>
        <w:pStyle w:val="ListParagraph"/>
        <w:numPr>
          <w:ilvl w:val="2"/>
          <w:numId w:val="1"/>
        </w:numPr>
        <w:spacing w:after="0" w:line="240" w:lineRule="auto"/>
        <w:jc w:val="both"/>
        <w:rPr>
          <w:rFonts w:ascii="Times New Roman" w:hAnsi="Times New Roman" w:cs="Times New Roman"/>
          <w:color w:val="0F9ED5" w:themeColor="accent4"/>
        </w:rPr>
      </w:pPr>
      <w:r w:rsidRPr="009E1F9D">
        <w:rPr>
          <w:rFonts w:ascii="Times New Roman" w:eastAsia="DengXian" w:hAnsi="Times New Roman" w:cs="Times New Roman"/>
          <w:color w:val="0F9ED5" w:themeColor="accent4"/>
        </w:rPr>
        <w:t>We included a discussion on representative bias in GPS data in the Discussion section, stressing its implications</w:t>
      </w:r>
      <w:r w:rsidRPr="009E1F9D">
        <w:rPr>
          <w:rFonts w:ascii="Times New Roman" w:hAnsi="Times New Roman" w:cs="Times New Roman"/>
          <w:color w:val="0F9ED5" w:themeColor="accent4"/>
        </w:rPr>
        <w:t>.</w:t>
      </w:r>
    </w:p>
    <w:p w14:paraId="228FB467" w14:textId="77777777" w:rsidR="00AF5A85" w:rsidRDefault="00AF5A85" w:rsidP="00AF5A85">
      <w:pPr>
        <w:pStyle w:val="Newparagraph"/>
        <w:spacing w:line="240" w:lineRule="auto"/>
        <w:ind w:left="2160" w:firstLine="0"/>
        <w:jc w:val="both"/>
        <w:rPr>
          <w:lang w:eastAsia="zh-CN"/>
        </w:rPr>
      </w:pPr>
      <w:r>
        <w:rPr>
          <w:rFonts w:hint="eastAsia"/>
          <w:highlight w:val="yellow"/>
          <w:lang w:eastAsia="zh-CN"/>
        </w:rPr>
        <w:t xml:space="preserve">The bias in representativeness leads to </w:t>
      </w:r>
      <w:r w:rsidRPr="009E1633">
        <w:rPr>
          <w:highlight w:val="yellow"/>
          <w:lang w:eastAsia="zh-CN"/>
        </w:rPr>
        <w:t xml:space="preserve">a </w:t>
      </w:r>
      <w:r>
        <w:rPr>
          <w:rFonts w:hint="eastAsia"/>
          <w:highlight w:val="yellow"/>
          <w:lang w:eastAsia="zh-CN"/>
        </w:rPr>
        <w:t>major</w:t>
      </w:r>
      <w:r w:rsidRPr="009E1633">
        <w:rPr>
          <w:highlight w:val="yellow"/>
          <w:lang w:eastAsia="zh-CN"/>
        </w:rPr>
        <w:t xml:space="preserve"> limitation: mobile location data are inadequate for comparing mobility patterns across population groups due to potential representativeness issues</w:t>
      </w:r>
      <w:r w:rsidRPr="004B3BC0">
        <w:rPr>
          <w:highlight w:val="yellow"/>
          <w:lang w:eastAsia="zh-CN"/>
        </w:rPr>
        <w:t xml:space="preserve">; moreover, </w:t>
      </w:r>
      <w:r>
        <w:rPr>
          <w:rFonts w:hint="eastAsia"/>
          <w:highlight w:val="yellow"/>
          <w:lang w:eastAsia="zh-CN"/>
        </w:rPr>
        <w:t xml:space="preserve">the absence of </w:t>
      </w:r>
      <w:r w:rsidRPr="004B3BC0">
        <w:rPr>
          <w:highlight w:val="yellow"/>
          <w:lang w:eastAsia="zh-CN"/>
        </w:rPr>
        <w:t xml:space="preserve">individual-level </w:t>
      </w:r>
      <w:r w:rsidRPr="0022339F">
        <w:rPr>
          <w:highlight w:val="yellow"/>
          <w:lang w:eastAsia="zh-CN"/>
        </w:rPr>
        <w:t xml:space="preserve">sociodemographic information complicates efforts to </w:t>
      </w:r>
      <w:r w:rsidRPr="0022339F">
        <w:rPr>
          <w:highlight w:val="yellow"/>
          <w:lang w:eastAsia="zh-CN"/>
        </w:rPr>
        <w:lastRenderedPageBreak/>
        <w:t xml:space="preserve">address this. Existing studies have shown that while the GPS data are well-sampled across demographic categories </w:t>
      </w:r>
      <w:r w:rsidRPr="0022339F">
        <w:rPr>
          <w:highlight w:val="yellow"/>
          <w:lang w:eastAsia="zh-CN"/>
        </w:rPr>
        <w:fldChar w:fldCharType="begin"/>
      </w:r>
      <w:r w:rsidRPr="0022339F">
        <w:rPr>
          <w:highlight w:val="yellow"/>
          <w:lang w:eastAsia="zh-CN"/>
        </w:rPr>
        <w:instrText xml:space="preserve"> ADDIN ZOTERO_ITEM CSL_CITATION {"citationID":"3y2nsZFj","properties":{"formattedCitation":"(Squire 2019)","plainCitation":"(Squire 2019)","noteIndex":0},"citationItems":[{"id":327,"uris":["http://zotero.org/users/14292551/items/KPLBYHG8"],"itemData":{"id":327,"type":"document","title":"An Interactive Guide to Analyze Demographic Profiles from SafeGraph Patterns Data","URL":"https://colab.research.google.com/drive/1qqLRxehVZr1OBpnbHRRyXPWo1Q98dnxA?authuser=1#scrollTo=fEFiU4ny9LYx","author":[{"family":"Squire","given":"R. F."}],"issued":{"date-parts":[["2019"]]}}}],"schema":"https://github.com/citation-style-language/schema/raw/master/csl-citation.json"} </w:instrText>
      </w:r>
      <w:r w:rsidRPr="0022339F">
        <w:rPr>
          <w:highlight w:val="yellow"/>
          <w:lang w:eastAsia="zh-CN"/>
        </w:rPr>
        <w:fldChar w:fldCharType="separate"/>
      </w:r>
      <w:r w:rsidRPr="0022339F">
        <w:rPr>
          <w:highlight w:val="yellow"/>
        </w:rPr>
        <w:t>(Squire 2019)</w:t>
      </w:r>
      <w:r w:rsidRPr="0022339F">
        <w:rPr>
          <w:highlight w:val="yellow"/>
          <w:lang w:eastAsia="zh-CN"/>
        </w:rPr>
        <w:fldChar w:fldCharType="end"/>
      </w:r>
      <w:r w:rsidRPr="0022339F">
        <w:rPr>
          <w:highlight w:val="yellow"/>
          <w:lang w:eastAsia="zh-CN"/>
        </w:rPr>
        <w:t>, some population groups are underrepresented in the data.</w:t>
      </w:r>
      <w:r>
        <w:rPr>
          <w:rFonts w:hint="eastAsia"/>
          <w:highlight w:val="yellow"/>
          <w:lang w:eastAsia="zh-CN"/>
        </w:rPr>
        <w:t xml:space="preserve"> </w:t>
      </w:r>
      <w:r w:rsidRPr="0022339F">
        <w:rPr>
          <w:highlight w:val="yellow"/>
          <w:lang w:eastAsia="zh-CN"/>
        </w:rPr>
        <w:t xml:space="preserve">For example, by using mobile device location data collected by SafeGraph </w:t>
      </w:r>
      <w:r w:rsidRPr="0022339F">
        <w:rPr>
          <w:highlight w:val="yellow"/>
          <w:lang w:eastAsia="zh-CN"/>
        </w:rPr>
        <w:fldChar w:fldCharType="begin"/>
      </w:r>
      <w:r w:rsidRPr="0022339F">
        <w:rPr>
          <w:highlight w:val="yellow"/>
          <w:lang w:eastAsia="zh-CN"/>
        </w:rPr>
        <w:instrText xml:space="preserve"> ADDIN ZOTERO_ITEM CSL_CITATION {"citationID":"M2EravAj","properties":{"formattedCitation":"(Coston {\\i{}et al.} 2021)","plainCitation":"(Coston et al. 2021)","noteIndex":0},"citationItems":[{"id":329,"uris":["http://zotero.org/users/14292551/items/5J48MRJL"],"itemData":{"id":329,"type":"paper-conference","container-title":"Proceedings of the 2021 ACM Conference on Fairness, Accountability, and Transparency","DOI":"10.1145/3442188.3445881","event-place":"Virtual Event Canada","event-title":"FAccT '21: 2021 ACM Conference on Fairness, Accountability, and Transparency","ISBN":"978-1-4503-8309-7","language":"en","page":"173-184","publisher":"ACM","publisher-place":"Virtual Event Canada","source":"DOI.org (Crossref)","title":"Leveraging Administrative Data for Bias Audits: Assessing Disparate Coverage with Mobility Data for COVID-19 Policy","title-short":"Leveraging Administrative Data for Bias Audits","URL":"https://dl.acm.org/doi/10.1145/3442188.3445881","author":[{"family":"Coston","given":"Amanda"},{"family":"Guha","given":"Neel"},{"family":"Ouyang","given":"Derek"},{"family":"Lu","given":"Lisa"},{"family":"Chouldechova","given":"Alexandra"},{"family":"Ho","given":"Daniel E."}],"accessed":{"date-parts":[["2024",9,30]]},"issued":{"date-parts":[["2021",3,3]]}}}],"schema":"https://github.com/citation-style-language/schema/raw/master/csl-citation.json"} </w:instrText>
      </w:r>
      <w:r w:rsidRPr="0022339F">
        <w:rPr>
          <w:highlight w:val="yellow"/>
          <w:lang w:eastAsia="zh-CN"/>
        </w:rPr>
        <w:fldChar w:fldCharType="separate"/>
      </w:r>
      <w:r w:rsidRPr="0022339F">
        <w:rPr>
          <w:highlight w:val="yellow"/>
        </w:rPr>
        <w:t xml:space="preserve">(Coston </w:t>
      </w:r>
      <w:r w:rsidRPr="0022339F">
        <w:rPr>
          <w:i/>
          <w:iCs/>
          <w:highlight w:val="yellow"/>
        </w:rPr>
        <w:t>et al.</w:t>
      </w:r>
      <w:r w:rsidRPr="0022339F">
        <w:rPr>
          <w:highlight w:val="yellow"/>
        </w:rPr>
        <w:t xml:space="preserve"> 2021)</w:t>
      </w:r>
      <w:r w:rsidRPr="0022339F">
        <w:rPr>
          <w:highlight w:val="yellow"/>
          <w:lang w:eastAsia="zh-CN"/>
        </w:rPr>
        <w:fldChar w:fldCharType="end"/>
      </w:r>
      <w:r w:rsidRPr="0022339F">
        <w:rPr>
          <w:highlight w:val="yellow"/>
          <w:lang w:eastAsia="zh-CN"/>
        </w:rPr>
        <w:t xml:space="preserve"> showed that older and non-white individuals are under-sampled.  </w:t>
      </w:r>
      <w:r w:rsidRPr="0022339F">
        <w:rPr>
          <w:highlight w:val="yellow"/>
          <w:lang w:eastAsia="zh-CN"/>
        </w:rPr>
        <w:fldChar w:fldCharType="begin"/>
      </w:r>
      <w:r w:rsidRPr="0022339F">
        <w:rPr>
          <w:highlight w:val="yellow"/>
          <w:lang w:eastAsia="zh-CN"/>
        </w:rPr>
        <w:instrText xml:space="preserve"> ADDIN ZOTERO_ITEM CSL_CITATION {"citationID":"QpAzMtGz","properties":{"formattedCitation":"(Li {\\i{}et al.} 2023)","plainCitation":"(Li et al. 2023)","noteIndex":0},"citationItems":[{"id":"j3t2f30Z/ueJ0m5MP","uris":["http://zotero.org/users/local/4eITpJL4/items/XZU84BQ9"],"itemData":{"id":"1J5VC5wN/00r6mpko","type":"article-journal","container-title":"Available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Pr="0022339F">
        <w:rPr>
          <w:highlight w:val="yellow"/>
          <w:lang w:eastAsia="zh-CN"/>
        </w:rPr>
        <w:fldChar w:fldCharType="separate"/>
      </w:r>
      <w:r w:rsidRPr="0022339F">
        <w:rPr>
          <w:highlight w:val="yellow"/>
        </w:rPr>
        <w:t xml:space="preserve">(Li </w:t>
      </w:r>
      <w:r w:rsidRPr="0022339F">
        <w:rPr>
          <w:i/>
          <w:iCs/>
          <w:highlight w:val="yellow"/>
        </w:rPr>
        <w:t>et al.</w:t>
      </w:r>
      <w:r w:rsidRPr="0022339F">
        <w:rPr>
          <w:highlight w:val="yellow"/>
        </w:rPr>
        <w:t xml:space="preserve"> 2023)</w:t>
      </w:r>
      <w:r w:rsidRPr="0022339F">
        <w:rPr>
          <w:highlight w:val="yellow"/>
          <w:lang w:eastAsia="zh-CN"/>
        </w:rPr>
        <w:fldChar w:fldCharType="end"/>
      </w:r>
      <w:r w:rsidRPr="0022339F">
        <w:rPr>
          <w:highlight w:val="yellow"/>
          <w:lang w:eastAsia="zh-CN"/>
        </w:rPr>
        <w:t xml:space="preserve"> found that the Hispanic and low-income populations were underrepresented across the states in the U.S., while the advantaged groups, e.g., the high-income and highly educated </w:t>
      </w:r>
      <w:r w:rsidRPr="00B562C7">
        <w:rPr>
          <w:highlight w:val="yellow"/>
          <w:lang w:eastAsia="zh-CN"/>
        </w:rPr>
        <w:t>people were overrepresented</w:t>
      </w:r>
      <w:r w:rsidRPr="004401A2">
        <w:rPr>
          <w:highlight w:val="yellow"/>
          <w:lang w:eastAsia="zh-CN"/>
        </w:rPr>
        <w:t xml:space="preserve">. </w:t>
      </w:r>
      <w:r>
        <w:rPr>
          <w:lang w:eastAsia="zh-CN"/>
        </w:rPr>
        <w:t xml:space="preserve"> </w:t>
      </w:r>
      <w:r w:rsidRPr="005E3254">
        <w:t>Additionally, GPS data collection can exhibit temporal biases, as the frequency and regularity of data collection may vary depending on the time of day, week, or season</w:t>
      </w:r>
      <w:r w:rsidRPr="005E3254">
        <w:rPr>
          <w:rFonts w:hint="eastAsia"/>
          <w:lang w:eastAsia="zh-CN"/>
        </w:rPr>
        <w:t xml:space="preserve"> </w:t>
      </w:r>
      <w:r w:rsidRPr="005E3254">
        <w:rPr>
          <w:lang w:eastAsia="zh-CN"/>
        </w:rPr>
        <w:fldChar w:fldCharType="begin"/>
      </w:r>
      <w:r w:rsidRPr="005E3254">
        <w:rPr>
          <w:lang w:eastAsia="zh-CN"/>
        </w:rPr>
        <w:instrText xml:space="preserve"> ADDIN ZOTERO_ITEM CSL_CITATION {"citationID":"0m5FvCc5","properties":{"formattedCitation":"(Li {\\i{}et al.} 2023)","plainCitation":"(Li et al. 2023)","noteIndex":0},"citationItems":[{"id":"1J5VC5wN/00r6mpko","uris":["http://zotero.org/users/local/4eITpJL4/items/XZU84BQ9"],"itemData":{"id":"1J5VC5wN/00r6mpko","type":"article-journal","container-title":"Available at SSRN 4383333","title":"Understanding the bias of mobile location data across spatial scales and over time: a comprehensive analysis of SafeGraph data in the United States","author":[{"family":"Li","given":"Zhenlong"},{"family":"Ning","given":"Huan"},{"family":"Jing","given":"Fengrui"},{"family":"Lessani","given":"M Naser"}],"issued":{"date-parts":[["2023"]]}}}],"schema":"https://github.com/citation-style-language/schema/raw/master/csl-citation.json"} </w:instrText>
      </w:r>
      <w:r w:rsidRPr="005E3254">
        <w:rPr>
          <w:lang w:eastAsia="zh-CN"/>
        </w:rPr>
        <w:fldChar w:fldCharType="separate"/>
      </w:r>
      <w:r w:rsidRPr="005E3254">
        <w:t xml:space="preserve">(Li </w:t>
      </w:r>
      <w:r w:rsidRPr="005E3254">
        <w:rPr>
          <w:i/>
          <w:iCs/>
        </w:rPr>
        <w:t>et al.</w:t>
      </w:r>
      <w:r w:rsidRPr="005E3254">
        <w:t xml:space="preserve"> 2023)</w:t>
      </w:r>
      <w:r w:rsidRPr="005E3254">
        <w:rPr>
          <w:lang w:eastAsia="zh-CN"/>
        </w:rPr>
        <w:fldChar w:fldCharType="end"/>
      </w:r>
      <w:r w:rsidRPr="005E3254">
        <w:rPr>
          <w:rFonts w:hint="eastAsia"/>
          <w:lang w:eastAsia="zh-CN"/>
        </w:rPr>
        <w:t>. (</w:t>
      </w:r>
      <w:r w:rsidRPr="005E3254">
        <w:rPr>
          <w:lang w:eastAsia="zh-CN"/>
        </w:rPr>
        <w:t>In our study, the use of only two months of data may have introduced such biases.</w:t>
      </w:r>
      <w:r w:rsidRPr="005E3254">
        <w:rPr>
          <w:rFonts w:hint="eastAsia"/>
          <w:lang w:eastAsia="zh-CN"/>
        </w:rPr>
        <w:t>)</w:t>
      </w:r>
    </w:p>
    <w:p w14:paraId="644928B7" w14:textId="77777777" w:rsidR="007776FC" w:rsidRDefault="009C2200" w:rsidP="00963287">
      <w:pPr>
        <w:spacing w:line="240" w:lineRule="auto"/>
        <w:rPr>
          <w:rFonts w:eastAsia="DengXian"/>
        </w:rPr>
      </w:pPr>
      <w:r w:rsidRPr="009C2200">
        <w:br/>
      </w:r>
    </w:p>
    <w:p w14:paraId="1994C097" w14:textId="5610F9BA" w:rsidR="00AC4A73" w:rsidRDefault="009C2200" w:rsidP="00963287">
      <w:pPr>
        <w:spacing w:line="240" w:lineRule="auto"/>
      </w:pPr>
      <w:r w:rsidRPr="009C2200">
        <w:br/>
      </w:r>
      <w:r w:rsidRPr="00105C9A">
        <w:t>Third, the research design raises several concerns. The inclusion of gas stations, CVS, and similar businesses in the analysis is puzzling. What percentage of trips to these locations actually involve food purchases? If this is not well-evidenced, the inclusion of such points of interest (POIs) could introduce significant bias into the analysis. It is worth noting that the authors mention excluding some POIs and conducting a sensitivity test, which suggests they were aware of this issue. However, if this concern was recognized, it would have been more effective to carefully select relevant food retailers from the outset and focus exclusively on those. This would have strengthened the study's validity</w:t>
      </w:r>
      <w:r w:rsidRPr="009C2200">
        <w:t xml:space="preserve"> by ensuring that only relevant data were </w:t>
      </w:r>
      <w:commentRangeStart w:id="113"/>
      <w:r w:rsidRPr="009C2200">
        <w:t>analyzed</w:t>
      </w:r>
      <w:commentRangeEnd w:id="113"/>
      <w:r w:rsidR="00A17D94">
        <w:rPr>
          <w:rStyle w:val="CommentReference"/>
        </w:rPr>
        <w:commentReference w:id="113"/>
      </w:r>
      <w:r w:rsidRPr="009C2200">
        <w:t>.</w:t>
      </w:r>
    </w:p>
    <w:p w14:paraId="7AAD220A" w14:textId="192ED520" w:rsidR="00AC4A73" w:rsidRPr="009E1F9D" w:rsidRDefault="00AC4A73" w:rsidP="00AC4A73">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We appreciate your comments on </w:t>
      </w:r>
      <w:r w:rsidR="005D278F" w:rsidRPr="009E1F9D">
        <w:rPr>
          <w:rFonts w:ascii="Times New Roman" w:hAnsi="Times New Roman" w:cs="Times New Roman"/>
          <w:color w:val="0F9ED5" w:themeColor="accent4"/>
        </w:rPr>
        <w:t>this issue</w:t>
      </w:r>
      <w:r w:rsidR="00D928D1">
        <w:rPr>
          <w:rFonts w:ascii="Times New Roman" w:hAnsi="Times New Roman" w:cs="Times New Roman"/>
          <w:color w:val="0F9ED5" w:themeColor="accent4"/>
        </w:rPr>
        <w:t xml:space="preserve">. </w:t>
      </w:r>
    </w:p>
    <w:p w14:paraId="7262F3B4" w14:textId="6C727599" w:rsidR="009E1F9D" w:rsidRDefault="00637A9E" w:rsidP="00AC4A73">
      <w:pPr>
        <w:pStyle w:val="ListParagraph"/>
        <w:numPr>
          <w:ilvl w:val="0"/>
          <w:numId w:val="1"/>
        </w:numPr>
        <w:spacing w:line="240" w:lineRule="auto"/>
        <w:jc w:val="both"/>
        <w:rPr>
          <w:rFonts w:ascii="Times New Roman" w:hAnsi="Times New Roman" w:cs="Times New Roman"/>
          <w:color w:val="0F9ED5" w:themeColor="accent4"/>
        </w:rPr>
      </w:pPr>
      <w:r w:rsidRPr="00637A9E">
        <w:rPr>
          <w:rFonts w:ascii="Times New Roman" w:hAnsi="Times New Roman" w:cs="Times New Roman"/>
          <w:color w:val="0F9ED5" w:themeColor="accent4"/>
        </w:rPr>
        <w:t xml:space="preserve">First, </w:t>
      </w:r>
      <w:r>
        <w:rPr>
          <w:rFonts w:ascii="Times New Roman" w:eastAsia="DengXian" w:hAnsi="Times New Roman" w:cs="Times New Roman" w:hint="eastAsia"/>
          <w:color w:val="0F9ED5" w:themeColor="accent4"/>
        </w:rPr>
        <w:t>we want</w:t>
      </w:r>
      <w:r w:rsidRPr="00637A9E">
        <w:rPr>
          <w:rFonts w:ascii="Times New Roman" w:hAnsi="Times New Roman" w:cs="Times New Roman"/>
          <w:color w:val="0F9ED5" w:themeColor="accent4"/>
        </w:rPr>
        <w:t xml:space="preserve"> to note that all gas station</w:t>
      </w:r>
      <w:r w:rsidR="009E1119">
        <w:rPr>
          <w:rFonts w:ascii="Times New Roman" w:eastAsia="DengXian" w:hAnsi="Times New Roman" w:cs="Times New Roman" w:hint="eastAsia"/>
          <w:color w:val="0F9ED5" w:themeColor="accent4"/>
        </w:rPr>
        <w:t xml:space="preserve"> store</w:t>
      </w:r>
      <w:r w:rsidRPr="00637A9E">
        <w:rPr>
          <w:rFonts w:ascii="Times New Roman" w:hAnsi="Times New Roman" w:cs="Times New Roman"/>
          <w:color w:val="0F9ED5" w:themeColor="accent4"/>
        </w:rPr>
        <w:t xml:space="preserve">s, CVS, and similar POIs included in our analysis do sell food. According to the data </w:t>
      </w:r>
      <w:r w:rsidR="003A0267">
        <w:rPr>
          <w:rFonts w:ascii="Times New Roman" w:eastAsia="DengXian" w:hAnsi="Times New Roman" w:cs="Times New Roman" w:hint="eastAsia"/>
          <w:color w:val="0F9ED5" w:themeColor="accent4"/>
        </w:rPr>
        <w:t>provider, t</w:t>
      </w:r>
      <w:r w:rsidRPr="00637A9E">
        <w:rPr>
          <w:rFonts w:ascii="Times New Roman" w:hAnsi="Times New Roman" w:cs="Times New Roman"/>
          <w:color w:val="0F9ED5" w:themeColor="accent4"/>
        </w:rPr>
        <w:t>he University of Florida GeoPlan Center</w:t>
      </w:r>
      <w:r w:rsidR="003A0267">
        <w:rPr>
          <w:rFonts w:ascii="Times New Roman" w:eastAsia="DengXian" w:hAnsi="Times New Roman" w:cs="Times New Roman" w:hint="eastAsia"/>
          <w:color w:val="0F9ED5" w:themeColor="accent4"/>
        </w:rPr>
        <w:t>,</w:t>
      </w:r>
      <w:r w:rsidRPr="00637A9E">
        <w:rPr>
          <w:rFonts w:ascii="Times New Roman" w:hAnsi="Times New Roman" w:cs="Times New Roman"/>
          <w:color w:val="0F9ED5" w:themeColor="accent4"/>
        </w:rPr>
        <w:t xml:space="preserve"> their team conducted significant </w:t>
      </w:r>
      <w:r w:rsidR="00164EEE" w:rsidRPr="00637A9E">
        <w:rPr>
          <w:rFonts w:ascii="Times New Roman" w:hAnsi="Times New Roman" w:cs="Times New Roman"/>
          <w:color w:val="0F9ED5" w:themeColor="accent4"/>
        </w:rPr>
        <w:t>data wrangling (acquiring, cleaning, and organizing)</w:t>
      </w:r>
      <w:r w:rsidR="00164EEE">
        <w:rPr>
          <w:rFonts w:ascii="Times New Roman" w:eastAsia="DengXian" w:hAnsi="Times New Roman" w:cs="Times New Roman" w:hint="eastAsia"/>
          <w:color w:val="0F9ED5" w:themeColor="accent4"/>
        </w:rPr>
        <w:t xml:space="preserve"> </w:t>
      </w:r>
      <w:r w:rsidRPr="00637A9E">
        <w:rPr>
          <w:rFonts w:ascii="Times New Roman" w:hAnsi="Times New Roman" w:cs="Times New Roman"/>
          <w:color w:val="0F9ED5" w:themeColor="accent4"/>
        </w:rPr>
        <w:t>efforts, including fieldwork, phone calls, and, to distinguish between places that do and do not sell food</w:t>
      </w:r>
      <w:r w:rsidR="00164EEE">
        <w:rPr>
          <w:rFonts w:ascii="Times New Roman" w:eastAsia="DengXian" w:hAnsi="Times New Roman" w:cs="Times New Roman" w:hint="eastAsia"/>
          <w:color w:val="0F9ED5" w:themeColor="accent4"/>
        </w:rPr>
        <w:t xml:space="preserve"> </w:t>
      </w:r>
      <w:r w:rsidR="00164EEE" w:rsidRPr="00637A9E">
        <w:rPr>
          <w:rFonts w:ascii="Times New Roman" w:hAnsi="Times New Roman" w:cs="Times New Roman"/>
          <w:color w:val="0F9ED5" w:themeColor="accent4"/>
        </w:rPr>
        <w:t xml:space="preserve"> (</w:t>
      </w:r>
      <w:hyperlink r:id="rId15" w:tgtFrame="_new" w:history="1">
        <w:r w:rsidR="00164EEE" w:rsidRPr="00637A9E">
          <w:rPr>
            <w:rStyle w:val="Hyperlink"/>
            <w:rFonts w:ascii="Times New Roman" w:hAnsi="Times New Roman" w:cs="Times New Roman"/>
          </w:rPr>
          <w:t>https://www.geoplan.ufl.edu/portfolio/foodshed/</w:t>
        </w:r>
      </w:hyperlink>
      <w:r w:rsidR="00164EEE" w:rsidRPr="00637A9E">
        <w:rPr>
          <w:rFonts w:ascii="Times New Roman" w:hAnsi="Times New Roman" w:cs="Times New Roman"/>
          <w:color w:val="0F9ED5" w:themeColor="accent4"/>
        </w:rPr>
        <w:t>)</w:t>
      </w:r>
      <w:r w:rsidRPr="00637A9E">
        <w:rPr>
          <w:rFonts w:ascii="Times New Roman" w:hAnsi="Times New Roman" w:cs="Times New Roman"/>
          <w:color w:val="0F9ED5" w:themeColor="accent4"/>
        </w:rPr>
        <w:t xml:space="preserve">. They ensured that the POIs in the </w:t>
      </w:r>
      <w:r w:rsidR="00ED6644">
        <w:rPr>
          <w:rFonts w:ascii="Times New Roman" w:eastAsia="DengXian" w:hAnsi="Times New Roman" w:cs="Times New Roman"/>
          <w:color w:val="0F9ED5" w:themeColor="accent4"/>
        </w:rPr>
        <w:t>“</w:t>
      </w:r>
      <w:r w:rsidRPr="00637A9E">
        <w:rPr>
          <w:rFonts w:ascii="Times New Roman" w:hAnsi="Times New Roman" w:cs="Times New Roman"/>
          <w:color w:val="0F9ED5" w:themeColor="accent4"/>
        </w:rPr>
        <w:t>food retail</w:t>
      </w:r>
      <w:r w:rsidR="00ED6644">
        <w:rPr>
          <w:rFonts w:ascii="Times New Roman" w:eastAsia="DengXian" w:hAnsi="Times New Roman" w:cs="Times New Roman"/>
          <w:color w:val="0F9ED5" w:themeColor="accent4"/>
        </w:rPr>
        <w:t>”</w:t>
      </w:r>
      <w:r w:rsidRPr="00637A9E">
        <w:rPr>
          <w:rFonts w:ascii="Times New Roman" w:hAnsi="Times New Roman" w:cs="Times New Roman"/>
          <w:color w:val="0F9ED5" w:themeColor="accent4"/>
        </w:rPr>
        <w:t xml:space="preserve"> categories used in this study are indeed places that sell food.</w:t>
      </w:r>
    </w:p>
    <w:p w14:paraId="404737D1" w14:textId="77777777" w:rsidR="00FA1D71" w:rsidRPr="00FA1D71" w:rsidRDefault="005014C0" w:rsidP="00684EC8">
      <w:pPr>
        <w:pStyle w:val="ListParagraph"/>
        <w:numPr>
          <w:ilvl w:val="0"/>
          <w:numId w:val="1"/>
        </w:numPr>
        <w:spacing w:after="0" w:line="240" w:lineRule="auto"/>
        <w:jc w:val="both"/>
        <w:rPr>
          <w:rFonts w:ascii="Times New Roman" w:hAnsi="Times New Roman" w:cs="Times New Roman"/>
          <w:color w:val="0F9ED5" w:themeColor="accent4"/>
        </w:rPr>
      </w:pPr>
      <w:r w:rsidRPr="005014C0">
        <w:rPr>
          <w:rFonts w:ascii="Times New Roman" w:hAnsi="Times New Roman" w:cs="Times New Roman"/>
          <w:color w:val="0F9ED5" w:themeColor="accent4"/>
        </w:rPr>
        <w:t xml:space="preserve">Second, we recognize that not all trips to these POIs necessarily involve food acquisition, and due to the limitations of using secondary GPS data without transaction or survey information, we cannot definitively identify food-related trips. This introduces a trade-off: either overestimate food acquisition trips by including these locations or underestimate them by excluding such POIs. </w:t>
      </w:r>
    </w:p>
    <w:p w14:paraId="17E96FC2" w14:textId="77777777" w:rsidR="00FA1D71" w:rsidRPr="00FA1D71" w:rsidRDefault="00EE1CFC" w:rsidP="00FA1D71">
      <w:pPr>
        <w:pStyle w:val="ListParagraph"/>
        <w:numPr>
          <w:ilvl w:val="1"/>
          <w:numId w:val="1"/>
        </w:numPr>
        <w:spacing w:after="0" w:line="240" w:lineRule="auto"/>
        <w:jc w:val="both"/>
        <w:rPr>
          <w:rFonts w:ascii="Times New Roman" w:hAnsi="Times New Roman" w:cs="Times New Roman"/>
          <w:color w:val="0F9ED5" w:themeColor="accent4"/>
        </w:rPr>
      </w:pPr>
      <w:r>
        <w:rPr>
          <w:rFonts w:ascii="Times New Roman" w:hAnsi="Times New Roman" w:cs="Times New Roman"/>
          <w:color w:val="0F9ED5" w:themeColor="accent4"/>
        </w:rPr>
        <w:t>W</w:t>
      </w:r>
      <w:r w:rsidR="005014C0" w:rsidRPr="005014C0">
        <w:rPr>
          <w:rFonts w:ascii="Times New Roman" w:hAnsi="Times New Roman" w:cs="Times New Roman"/>
          <w:color w:val="0F9ED5" w:themeColor="accent4"/>
        </w:rPr>
        <w:t xml:space="preserve">e </w:t>
      </w:r>
      <w:r>
        <w:rPr>
          <w:rFonts w:ascii="Times New Roman" w:hAnsi="Times New Roman" w:cs="Times New Roman"/>
          <w:color w:val="0F9ED5" w:themeColor="accent4"/>
        </w:rPr>
        <w:t xml:space="preserve">first </w:t>
      </w:r>
      <w:r w:rsidR="005014C0" w:rsidRPr="005014C0">
        <w:rPr>
          <w:rFonts w:ascii="Times New Roman" w:hAnsi="Times New Roman" w:cs="Times New Roman"/>
          <w:color w:val="0F9ED5" w:themeColor="accent4"/>
        </w:rPr>
        <w:t xml:space="preserve">chose to overestimate, as the number of grocery trips captured by GPS data tends to be lower than </w:t>
      </w:r>
      <w:r w:rsidR="005014C0" w:rsidRPr="00B62275">
        <w:rPr>
          <w:rFonts w:ascii="Times New Roman" w:hAnsi="Times New Roman" w:cs="Times New Roman"/>
          <w:color w:val="0F9ED5" w:themeColor="accent4"/>
        </w:rPr>
        <w:t>expected</w:t>
      </w:r>
      <w:r w:rsidR="00557C81" w:rsidRPr="00B62275">
        <w:rPr>
          <w:rFonts w:ascii="Times New Roman" w:eastAsia="DengXian" w:hAnsi="Times New Roman" w:cs="Times New Roman" w:hint="eastAsia"/>
          <w:color w:val="0F9ED5" w:themeColor="accent4"/>
        </w:rPr>
        <w:t xml:space="preserve"> </w:t>
      </w:r>
      <w:r w:rsidR="003E2FA2" w:rsidRPr="00B62275">
        <w:rPr>
          <w:rFonts w:ascii="Times New Roman" w:eastAsia="DengXian" w:hAnsi="Times New Roman" w:cs="Times New Roman"/>
          <w:color w:val="0F9ED5" w:themeColor="accent4"/>
        </w:rPr>
        <w:fldChar w:fldCharType="begin"/>
      </w:r>
      <w:r w:rsidR="00FA1D71" w:rsidRPr="00B62275">
        <w:rPr>
          <w:rFonts w:ascii="Times New Roman" w:eastAsia="DengXian" w:hAnsi="Times New Roman" w:cs="Times New Roman"/>
          <w:color w:val="0F9ED5" w:themeColor="accent4"/>
        </w:rPr>
        <w:instrText xml:space="preserve"> ADDIN ZOTERO_ITEM CSL_CITATION {"citationID":"AiypzjUy","properties":{"formattedCitation":"(Jin {\\i{}et al.} 2023)","plainCitation":"(Jin et al. 2023)","noteIndex":0},"citationItems":[{"id":119,"uris":["http://zotero.org/users/local/e9xDvWQ3/items/753BK4EP","http://zotero.org/users/14292551/items/753BK4EP"],"itemData":{"id":119,"type":"article-journal","container-title":"Nutrients","DOI":"10.3390/nu15020404","ISSN":"2072-6643","issue":"2","title":"Selective Daily Mobility Bias in the Community Food Environment: Case Study of Greater Hartford, Connecticut","URL":"https://www.mdpi.com/2072-6643/15/2/404","volume":"15","author":[{"family":"Jin","given":"Ailing"},{"family":"Chen","given":"Xiang"},{"family":"Huang","given":"Xiao"},{"family":"Li","given":"Zhenlong"},{"family":"Caspi","given":"Caitlin E."},{"family":"Xu","given":"Ran"}],"issued":{"date-parts":[["2023"]]}}}],"schema":"https://github.com/citation-style-language/schema/raw/master/csl-citation.json"} </w:instrText>
      </w:r>
      <w:r w:rsidR="003E2FA2" w:rsidRPr="00B62275">
        <w:rPr>
          <w:rFonts w:ascii="Times New Roman" w:eastAsia="DengXian" w:hAnsi="Times New Roman" w:cs="Times New Roman"/>
          <w:color w:val="0F9ED5" w:themeColor="accent4"/>
        </w:rPr>
        <w:fldChar w:fldCharType="separate"/>
      </w:r>
      <w:r w:rsidR="00FA1D71" w:rsidRPr="00B62275">
        <w:rPr>
          <w:rFonts w:ascii="Times New Roman" w:hAnsi="Times New Roman" w:cs="Times New Roman"/>
          <w:color w:val="0F9ED5" w:themeColor="accent4"/>
          <w:kern w:val="0"/>
        </w:rPr>
        <w:t xml:space="preserve">(Jin </w:t>
      </w:r>
      <w:r w:rsidR="00FA1D71" w:rsidRPr="00B62275">
        <w:rPr>
          <w:rFonts w:ascii="Times New Roman" w:hAnsi="Times New Roman" w:cs="Times New Roman"/>
          <w:i/>
          <w:iCs/>
          <w:color w:val="0F9ED5" w:themeColor="accent4"/>
          <w:kern w:val="0"/>
        </w:rPr>
        <w:t>et al.</w:t>
      </w:r>
      <w:r w:rsidR="00FA1D71" w:rsidRPr="00B62275">
        <w:rPr>
          <w:rFonts w:ascii="Times New Roman" w:hAnsi="Times New Roman" w:cs="Times New Roman"/>
          <w:color w:val="0F9ED5" w:themeColor="accent4"/>
          <w:kern w:val="0"/>
        </w:rPr>
        <w:t xml:space="preserve"> 2023)</w:t>
      </w:r>
      <w:r w:rsidR="003E2FA2" w:rsidRPr="00B62275">
        <w:rPr>
          <w:rFonts w:ascii="Times New Roman" w:eastAsia="DengXian" w:hAnsi="Times New Roman" w:cs="Times New Roman"/>
          <w:color w:val="0F9ED5" w:themeColor="accent4"/>
        </w:rPr>
        <w:fldChar w:fldCharType="end"/>
      </w:r>
      <w:r w:rsidR="005014C0" w:rsidRPr="00B62275">
        <w:rPr>
          <w:rFonts w:ascii="Times New Roman" w:hAnsi="Times New Roman" w:cs="Times New Roman"/>
          <w:color w:val="0F9ED5" w:themeColor="accent4"/>
        </w:rPr>
        <w:t xml:space="preserve">. </w:t>
      </w:r>
    </w:p>
    <w:p w14:paraId="103FA7E8" w14:textId="77777777" w:rsidR="00B62275" w:rsidRPr="00B62275" w:rsidRDefault="005014C0" w:rsidP="00FA1D71">
      <w:pPr>
        <w:pStyle w:val="ListParagraph"/>
        <w:numPr>
          <w:ilvl w:val="1"/>
          <w:numId w:val="1"/>
        </w:numPr>
        <w:spacing w:after="0" w:line="240" w:lineRule="auto"/>
        <w:jc w:val="both"/>
        <w:rPr>
          <w:rFonts w:ascii="Times New Roman" w:hAnsi="Times New Roman" w:cs="Times New Roman"/>
          <w:color w:val="0F9ED5" w:themeColor="accent4"/>
        </w:rPr>
      </w:pPr>
      <w:r w:rsidRPr="005014C0">
        <w:rPr>
          <w:rFonts w:ascii="Times New Roman" w:hAnsi="Times New Roman" w:cs="Times New Roman"/>
          <w:color w:val="0F9ED5" w:themeColor="accent4"/>
        </w:rPr>
        <w:t>However, we addressed this concern through sensitivity analysis by excluding these POIs</w:t>
      </w:r>
      <w:r w:rsidR="00C4581F">
        <w:rPr>
          <w:rFonts w:ascii="Times New Roman" w:eastAsia="DengXian" w:hAnsi="Times New Roman" w:cs="Times New Roman" w:hint="eastAsia"/>
          <w:color w:val="0F9ED5" w:themeColor="accent4"/>
        </w:rPr>
        <w:t xml:space="preserve"> and only keep the more relevant ones</w:t>
      </w:r>
      <w:r w:rsidRPr="005014C0">
        <w:rPr>
          <w:rFonts w:ascii="Times New Roman" w:hAnsi="Times New Roman" w:cs="Times New Roman"/>
          <w:color w:val="0F9ED5" w:themeColor="accent4"/>
        </w:rPr>
        <w:t xml:space="preserve">. </w:t>
      </w:r>
      <w:r w:rsidR="00C4581F" w:rsidRPr="00C4581F">
        <w:rPr>
          <w:rFonts w:ascii="Times New Roman" w:eastAsia="DengXian" w:hAnsi="Times New Roman" w:cs="Times New Roman"/>
          <w:color w:val="0F9ED5" w:themeColor="accent4"/>
        </w:rPr>
        <w:t xml:space="preserve">To </w:t>
      </w:r>
      <w:r w:rsidR="00A81236">
        <w:rPr>
          <w:rFonts w:ascii="Times New Roman" w:eastAsia="DengXian" w:hAnsi="Times New Roman" w:cs="Times New Roman" w:hint="eastAsia"/>
          <w:color w:val="0F9ED5" w:themeColor="accent4"/>
        </w:rPr>
        <w:t>do this</w:t>
      </w:r>
      <w:r w:rsidR="00C4581F" w:rsidRPr="00C4581F">
        <w:rPr>
          <w:rFonts w:ascii="Times New Roman" w:eastAsia="DengXian" w:hAnsi="Times New Roman" w:cs="Times New Roman"/>
          <w:color w:val="0F9ED5" w:themeColor="accent4"/>
        </w:rPr>
        <w:t>, we us</w:t>
      </w:r>
      <w:r w:rsidR="00A81236">
        <w:rPr>
          <w:rFonts w:ascii="Times New Roman" w:eastAsia="DengXian" w:hAnsi="Times New Roman" w:cs="Times New Roman" w:hint="eastAsia"/>
          <w:color w:val="0F9ED5" w:themeColor="accent4"/>
        </w:rPr>
        <w:t>ed</w:t>
      </w:r>
      <w:r w:rsidR="00C4581F" w:rsidRPr="00C4581F">
        <w:rPr>
          <w:rFonts w:ascii="Times New Roman" w:eastAsia="DengXian" w:hAnsi="Times New Roman" w:cs="Times New Roman"/>
          <w:color w:val="0F9ED5" w:themeColor="accent4"/>
        </w:rPr>
        <w:t xml:space="preserve"> store information </w:t>
      </w:r>
      <w:r w:rsidR="00A81236">
        <w:rPr>
          <w:rFonts w:ascii="Times New Roman" w:eastAsia="DengXian" w:hAnsi="Times New Roman" w:cs="Times New Roman" w:hint="eastAsia"/>
          <w:color w:val="0F9ED5" w:themeColor="accent4"/>
        </w:rPr>
        <w:t>(</w:t>
      </w:r>
      <w:r w:rsidR="00C4581F" w:rsidRPr="00C4581F">
        <w:rPr>
          <w:rFonts w:ascii="Times New Roman" w:eastAsia="DengXian" w:hAnsi="Times New Roman" w:cs="Times New Roman"/>
          <w:color w:val="0F9ED5" w:themeColor="accent4"/>
        </w:rPr>
        <w:t xml:space="preserve">photos, menus, </w:t>
      </w:r>
      <w:r w:rsidR="00B62275">
        <w:rPr>
          <w:rFonts w:ascii="Times New Roman" w:eastAsia="DengXian" w:hAnsi="Times New Roman" w:cs="Times New Roman" w:hint="eastAsia"/>
          <w:color w:val="0F9ED5" w:themeColor="accent4"/>
        </w:rPr>
        <w:t>etc.</w:t>
      </w:r>
      <w:r w:rsidR="00A81236">
        <w:rPr>
          <w:rFonts w:ascii="Times New Roman" w:eastAsia="DengXian" w:hAnsi="Times New Roman" w:cs="Times New Roman" w:hint="eastAsia"/>
          <w:color w:val="0F9ED5" w:themeColor="accent4"/>
        </w:rPr>
        <w:t>)</w:t>
      </w:r>
      <w:r w:rsidR="00C4581F" w:rsidRPr="00C4581F">
        <w:rPr>
          <w:rFonts w:ascii="Times New Roman" w:eastAsia="DengXian" w:hAnsi="Times New Roman" w:cs="Times New Roman"/>
          <w:color w:val="0F9ED5" w:themeColor="accent4"/>
        </w:rPr>
        <w:t xml:space="preserve"> from Google Maps.</w:t>
      </w:r>
      <w:r w:rsidR="00D72B7A">
        <w:rPr>
          <w:rFonts w:ascii="Times New Roman" w:eastAsia="DengXian" w:hAnsi="Times New Roman" w:cs="Times New Roman" w:hint="eastAsia"/>
          <w:color w:val="0F9ED5" w:themeColor="accent4"/>
        </w:rPr>
        <w:t xml:space="preserve"> </w:t>
      </w:r>
    </w:p>
    <w:p w14:paraId="546D784E" w14:textId="27887AA4" w:rsidR="001D5973" w:rsidRPr="00684EC8" w:rsidRDefault="005014C0" w:rsidP="00FA1D71">
      <w:pPr>
        <w:pStyle w:val="ListParagraph"/>
        <w:numPr>
          <w:ilvl w:val="1"/>
          <w:numId w:val="1"/>
        </w:numPr>
        <w:spacing w:after="0" w:line="240" w:lineRule="auto"/>
        <w:jc w:val="both"/>
        <w:rPr>
          <w:rFonts w:ascii="Times New Roman" w:hAnsi="Times New Roman" w:cs="Times New Roman"/>
          <w:color w:val="0F9ED5" w:themeColor="accent4"/>
        </w:rPr>
      </w:pPr>
      <w:r w:rsidRPr="005014C0">
        <w:rPr>
          <w:rFonts w:ascii="Times New Roman" w:hAnsi="Times New Roman" w:cs="Times New Roman"/>
          <w:color w:val="0F9ED5" w:themeColor="accent4"/>
        </w:rPr>
        <w:t>As detailed in Section 4.1, this exclusion resulted in notable findings, such as an increase</w:t>
      </w:r>
      <w:r w:rsidR="00B62275">
        <w:rPr>
          <w:rFonts w:ascii="Times New Roman" w:eastAsia="DengXian" w:hAnsi="Times New Roman" w:cs="Times New Roman" w:hint="eastAsia"/>
          <w:color w:val="0F9ED5" w:themeColor="accent4"/>
        </w:rPr>
        <w:t>d</w:t>
      </w:r>
      <w:r w:rsidRPr="005014C0">
        <w:rPr>
          <w:rFonts w:ascii="Times New Roman" w:hAnsi="Times New Roman" w:cs="Times New Roman"/>
          <w:color w:val="0F9ED5" w:themeColor="accent4"/>
        </w:rPr>
        <w:t xml:space="preserve"> number of individual grocery store visits, suggesting that people who </w:t>
      </w:r>
      <w:r w:rsidRPr="005014C0">
        <w:rPr>
          <w:rFonts w:ascii="Times New Roman" w:hAnsi="Times New Roman" w:cs="Times New Roman"/>
          <w:color w:val="0F9ED5" w:themeColor="accent4"/>
        </w:rPr>
        <w:lastRenderedPageBreak/>
        <w:t>primarily visit stores dedicated to food may already have relatively better access to them.</w:t>
      </w:r>
    </w:p>
    <w:p w14:paraId="533422D5" w14:textId="7CA3A9C5" w:rsidR="00A30909" w:rsidRPr="00DC6E8F" w:rsidRDefault="008C4560" w:rsidP="00AC4A73">
      <w:pPr>
        <w:pStyle w:val="ListParagraph"/>
        <w:numPr>
          <w:ilvl w:val="0"/>
          <w:numId w:val="1"/>
        </w:numPr>
        <w:spacing w:line="240" w:lineRule="auto"/>
        <w:jc w:val="both"/>
        <w:rPr>
          <w:rFonts w:ascii="Times New Roman" w:hAnsi="Times New Roman" w:cs="Times New Roman"/>
          <w:color w:val="0F9ED5" w:themeColor="accent4"/>
        </w:rPr>
      </w:pPr>
      <w:r w:rsidRPr="008C4560">
        <w:rPr>
          <w:rFonts w:ascii="Times New Roman" w:eastAsia="DengXian" w:hAnsi="Times New Roman" w:cs="Times New Roman"/>
          <w:color w:val="0F9ED5" w:themeColor="accent4"/>
        </w:rPr>
        <w:t xml:space="preserve">Third, it is worth noting that there has been ongoing discussion about including healthy food options at </w:t>
      </w:r>
      <w:r>
        <w:rPr>
          <w:rFonts w:ascii="Times New Roman" w:eastAsia="DengXian" w:hAnsi="Times New Roman" w:cs="Times New Roman" w:hint="eastAsia"/>
          <w:color w:val="0F9ED5" w:themeColor="accent4"/>
        </w:rPr>
        <w:t>dollar</w:t>
      </w:r>
      <w:r w:rsidRPr="008C4560">
        <w:rPr>
          <w:rFonts w:ascii="Times New Roman" w:eastAsia="DengXian" w:hAnsi="Times New Roman" w:cs="Times New Roman"/>
          <w:color w:val="0F9ED5" w:themeColor="accent4"/>
        </w:rPr>
        <w:t xml:space="preserve"> stores </w:t>
      </w:r>
      <w:r w:rsidR="004228AA">
        <w:rPr>
          <w:rFonts w:ascii="Times New Roman" w:eastAsia="DengXian" w:hAnsi="Times New Roman" w:cs="Times New Roman" w:hint="eastAsia"/>
          <w:color w:val="0F9ED5" w:themeColor="accent4"/>
        </w:rPr>
        <w:t>or</w:t>
      </w:r>
      <w:r w:rsidRPr="008C4560">
        <w:rPr>
          <w:rFonts w:ascii="Times New Roman" w:eastAsia="DengXian" w:hAnsi="Times New Roman" w:cs="Times New Roman"/>
          <w:color w:val="0F9ED5" w:themeColor="accent4"/>
        </w:rPr>
        <w:t xml:space="preserve"> gas station </w:t>
      </w:r>
      <w:r w:rsidRPr="004228AA">
        <w:rPr>
          <w:rFonts w:ascii="Times New Roman" w:eastAsia="DengXian" w:hAnsi="Times New Roman" w:cs="Times New Roman"/>
          <w:color w:val="0F9ED5" w:themeColor="accent4"/>
        </w:rPr>
        <w:t>stores</w:t>
      </w:r>
      <w:r w:rsidRPr="004228AA">
        <w:rPr>
          <w:rFonts w:ascii="Times New Roman" w:eastAsia="DengXian" w:hAnsi="Times New Roman" w:cs="Times New Roman" w:hint="eastAsia"/>
          <w:color w:val="0F9ED5" w:themeColor="accent4"/>
        </w:rPr>
        <w:t xml:space="preserve"> </w:t>
      </w:r>
      <w:r w:rsidRPr="004228AA">
        <w:rPr>
          <w:rFonts w:ascii="Times New Roman" w:eastAsia="DengXian" w:hAnsi="Times New Roman" w:cs="Times New Roman"/>
          <w:color w:val="0F9ED5" w:themeColor="accent4"/>
        </w:rPr>
        <w:fldChar w:fldCharType="begin"/>
      </w:r>
      <w:r w:rsidRPr="004228AA">
        <w:rPr>
          <w:rFonts w:ascii="Times New Roman" w:eastAsia="DengXian" w:hAnsi="Times New Roman" w:cs="Times New Roman"/>
          <w:color w:val="0F9ED5" w:themeColor="accent4"/>
        </w:rPr>
        <w:instrText xml:space="preserve"> ADDIN ZOTERO_ITEM CSL_CITATION {"citationID":"0jTkGt3Q","properties":{"formattedCitation":"(Chenarides {\\i{}et al.} 2021)","plainCitation":"(Chenarides et al. 2021)","noteIndex":0},"citationItems":[{"id":50,"uris":["http://zotero.org/users/14292551/items/EJGAPRDU"],"itemData":{"id":50,"type":"article-journal","container-title":"Applied Geography","note":"publisher: Elsevier","page":"102497","title":"Dollar stores and food deserts","volume":"134","author":[{"family":"Chenarides","given":"Lauren"},{"family":"Cho","given":"Clare"},{"family":"Nayga Jr","given":"Rodolfo M"},{"family":"Thomsen","given":"Michael R"}],"issued":{"date-parts":[["2021"]]}}}],"schema":"https://github.com/citation-style-language/schema/raw/master/csl-citation.json"} </w:instrText>
      </w:r>
      <w:r w:rsidRPr="004228AA">
        <w:rPr>
          <w:rFonts w:ascii="Times New Roman" w:eastAsia="DengXian" w:hAnsi="Times New Roman" w:cs="Times New Roman"/>
          <w:color w:val="0F9ED5" w:themeColor="accent4"/>
        </w:rPr>
        <w:fldChar w:fldCharType="separate"/>
      </w:r>
      <w:r w:rsidRPr="004228AA">
        <w:rPr>
          <w:rFonts w:ascii="Times New Roman" w:hAnsi="Times New Roman" w:cs="Times New Roman"/>
          <w:color w:val="0F9ED5" w:themeColor="accent4"/>
          <w:kern w:val="0"/>
        </w:rPr>
        <w:t xml:space="preserve">(Chenarides </w:t>
      </w:r>
      <w:r w:rsidRPr="004228AA">
        <w:rPr>
          <w:rFonts w:ascii="Times New Roman" w:hAnsi="Times New Roman" w:cs="Times New Roman"/>
          <w:i/>
          <w:iCs/>
          <w:color w:val="0F9ED5" w:themeColor="accent4"/>
          <w:kern w:val="0"/>
        </w:rPr>
        <w:t>et al.</w:t>
      </w:r>
      <w:r w:rsidRPr="004228AA">
        <w:rPr>
          <w:rFonts w:ascii="Times New Roman" w:hAnsi="Times New Roman" w:cs="Times New Roman"/>
          <w:color w:val="0F9ED5" w:themeColor="accent4"/>
          <w:kern w:val="0"/>
        </w:rPr>
        <w:t xml:space="preserve"> 2021)</w:t>
      </w:r>
      <w:r w:rsidRPr="004228AA">
        <w:rPr>
          <w:rFonts w:ascii="Times New Roman" w:eastAsia="DengXian" w:hAnsi="Times New Roman" w:cs="Times New Roman"/>
          <w:color w:val="0F9ED5" w:themeColor="accent4"/>
        </w:rPr>
        <w:fldChar w:fldCharType="end"/>
      </w:r>
      <w:r w:rsidRPr="004228AA">
        <w:rPr>
          <w:rFonts w:ascii="Times New Roman" w:eastAsia="DengXian" w:hAnsi="Times New Roman" w:cs="Times New Roman"/>
          <w:color w:val="0F9ED5" w:themeColor="accent4"/>
        </w:rPr>
        <w:t xml:space="preserve">, which </w:t>
      </w:r>
      <w:r w:rsidRPr="008C4560">
        <w:rPr>
          <w:rFonts w:ascii="Times New Roman" w:eastAsia="DengXian" w:hAnsi="Times New Roman" w:cs="Times New Roman"/>
          <w:color w:val="0F9ED5" w:themeColor="accent4"/>
        </w:rPr>
        <w:t xml:space="preserve">are traditionally viewed as unhealthy food access </w:t>
      </w:r>
      <w:r w:rsidR="004228AA">
        <w:rPr>
          <w:rFonts w:ascii="Times New Roman" w:eastAsia="DengXian" w:hAnsi="Times New Roman" w:cs="Times New Roman" w:hint="eastAsia"/>
          <w:color w:val="0F9ED5" w:themeColor="accent4"/>
        </w:rPr>
        <w:t>locations</w:t>
      </w:r>
      <w:r w:rsidRPr="008C4560">
        <w:rPr>
          <w:rFonts w:ascii="Times New Roman" w:eastAsia="DengXian" w:hAnsi="Times New Roman" w:cs="Times New Roman"/>
          <w:color w:val="0F9ED5" w:themeColor="accent4"/>
        </w:rPr>
        <w:t>. This intervention aims to increase food and nutrition security. In this context, the inclusion</w:t>
      </w:r>
      <w:r w:rsidR="00CE5FD3">
        <w:rPr>
          <w:rFonts w:ascii="Times New Roman" w:eastAsia="DengXian" w:hAnsi="Times New Roman" w:cs="Times New Roman" w:hint="eastAsia"/>
          <w:color w:val="0F9ED5" w:themeColor="accent4"/>
        </w:rPr>
        <w:t>-then-exclusion</w:t>
      </w:r>
      <w:r w:rsidRPr="008C4560">
        <w:rPr>
          <w:rFonts w:ascii="Times New Roman" w:eastAsia="DengXian" w:hAnsi="Times New Roman" w:cs="Times New Roman"/>
          <w:color w:val="0F9ED5" w:themeColor="accent4"/>
        </w:rPr>
        <w:t xml:space="preserve"> of these POIs</w:t>
      </w:r>
      <w:r w:rsidR="00CE5FD3">
        <w:rPr>
          <w:rFonts w:ascii="Times New Roman" w:eastAsia="DengXian" w:hAnsi="Times New Roman" w:cs="Times New Roman" w:hint="eastAsia"/>
          <w:color w:val="0F9ED5" w:themeColor="accent4"/>
        </w:rPr>
        <w:t xml:space="preserve"> discussion</w:t>
      </w:r>
      <w:r w:rsidRPr="008C4560">
        <w:rPr>
          <w:rFonts w:ascii="Times New Roman" w:eastAsia="DengXian" w:hAnsi="Times New Roman" w:cs="Times New Roman"/>
          <w:color w:val="0F9ED5" w:themeColor="accent4"/>
        </w:rPr>
        <w:t xml:space="preserve"> in our study could be seen as contributing to this trend rather than detracting from the analysis. Our findings suggest that people are visiting these potential food access locations, so adding healthy food options to them could be beneficial for food security</w:t>
      </w:r>
      <w:r w:rsidR="006D37AA">
        <w:rPr>
          <w:rFonts w:ascii="Times New Roman" w:eastAsia="DengXian" w:hAnsi="Times New Roman" w:cs="Times New Roman" w:hint="eastAsia"/>
          <w:color w:val="0F9ED5" w:themeColor="accent4"/>
        </w:rPr>
        <w:t>.</w:t>
      </w:r>
    </w:p>
    <w:p w14:paraId="68BB6296" w14:textId="77777777" w:rsidR="00243335" w:rsidRPr="00243335" w:rsidRDefault="00DC6E8F" w:rsidP="00ED25B8">
      <w:pPr>
        <w:pStyle w:val="ListParagraph"/>
        <w:numPr>
          <w:ilvl w:val="0"/>
          <w:numId w:val="1"/>
        </w:numPr>
        <w:spacing w:line="240" w:lineRule="auto"/>
        <w:jc w:val="both"/>
        <w:rPr>
          <w:rFonts w:ascii="Times New Roman" w:hAnsi="Times New Roman" w:cs="Times New Roman"/>
          <w:color w:val="0F9ED5" w:themeColor="accent4"/>
        </w:rPr>
      </w:pPr>
      <w:r w:rsidRPr="00DC6E8F">
        <w:rPr>
          <w:rFonts w:ascii="Times New Roman" w:hAnsi="Times New Roman" w:cs="Times New Roman"/>
          <w:color w:val="0F9ED5" w:themeColor="accent4"/>
        </w:rPr>
        <w:t xml:space="preserve">Thanks to the reviewer’s comment, </w:t>
      </w:r>
    </w:p>
    <w:p w14:paraId="2BDF3A76" w14:textId="0326CA68" w:rsidR="001F208A" w:rsidRPr="001F208A" w:rsidRDefault="00243335" w:rsidP="007776FC">
      <w:pPr>
        <w:pStyle w:val="ListParagraph"/>
        <w:numPr>
          <w:ilvl w:val="1"/>
          <w:numId w:val="1"/>
        </w:numPr>
        <w:spacing w:after="0" w:line="240" w:lineRule="auto"/>
        <w:jc w:val="both"/>
        <w:rPr>
          <w:rFonts w:ascii="Times New Roman" w:hAnsi="Times New Roman" w:cs="Times New Roman"/>
          <w:color w:val="0F9ED5" w:themeColor="accent4"/>
        </w:rPr>
      </w:pPr>
      <w:r>
        <w:rPr>
          <w:rFonts w:ascii="Times New Roman" w:eastAsia="DengXian" w:hAnsi="Times New Roman" w:cs="Times New Roman" w:hint="eastAsia"/>
          <w:color w:val="0F9ED5" w:themeColor="accent4"/>
        </w:rPr>
        <w:t>W</w:t>
      </w:r>
      <w:r w:rsidR="00DC6E8F" w:rsidRPr="00DC6E8F">
        <w:rPr>
          <w:rFonts w:ascii="Times New Roman" w:hAnsi="Times New Roman" w:cs="Times New Roman"/>
          <w:color w:val="0F9ED5" w:themeColor="accent4"/>
        </w:rPr>
        <w:t>e add</w:t>
      </w:r>
      <w:r w:rsidR="00AD230C">
        <w:rPr>
          <w:rFonts w:ascii="Times New Roman" w:eastAsia="DengXian" w:hAnsi="Times New Roman" w:cs="Times New Roman" w:hint="eastAsia"/>
          <w:color w:val="0F9ED5" w:themeColor="accent4"/>
        </w:rPr>
        <w:t>ed</w:t>
      </w:r>
      <w:r w:rsidR="00DC6E8F" w:rsidRPr="00DC6E8F">
        <w:rPr>
          <w:rFonts w:ascii="Times New Roman" w:hAnsi="Times New Roman" w:cs="Times New Roman"/>
          <w:color w:val="0F9ED5" w:themeColor="accent4"/>
        </w:rPr>
        <w:t xml:space="preserve"> a </w:t>
      </w:r>
      <w:r w:rsidR="00C41CC3">
        <w:rPr>
          <w:rFonts w:ascii="Times New Roman" w:eastAsia="DengXian" w:hAnsi="Times New Roman" w:cs="Times New Roman" w:hint="eastAsia"/>
          <w:color w:val="0F9ED5" w:themeColor="accent4"/>
        </w:rPr>
        <w:t>footnote</w:t>
      </w:r>
      <w:r w:rsidR="00DC6E8F" w:rsidRPr="00DC6E8F">
        <w:rPr>
          <w:rFonts w:ascii="Times New Roman" w:hAnsi="Times New Roman" w:cs="Times New Roman"/>
          <w:color w:val="0F9ED5" w:themeColor="accent4"/>
        </w:rPr>
        <w:t xml:space="preserve"> in the </w:t>
      </w:r>
      <w:r w:rsidR="00ED25B8">
        <w:rPr>
          <w:rFonts w:ascii="Times New Roman" w:eastAsia="DengXian" w:hAnsi="Times New Roman" w:cs="Times New Roman" w:hint="eastAsia"/>
          <w:color w:val="0F9ED5" w:themeColor="accent4"/>
        </w:rPr>
        <w:t>data introduction section</w:t>
      </w:r>
      <w:r w:rsidR="001F208A">
        <w:rPr>
          <w:rFonts w:ascii="Times New Roman" w:eastAsia="DengXian" w:hAnsi="Times New Roman" w:cs="Times New Roman" w:hint="eastAsia"/>
          <w:color w:val="0F9ED5" w:themeColor="accent4"/>
        </w:rPr>
        <w:t>.</w:t>
      </w:r>
      <w:r w:rsidR="00B07B64">
        <w:rPr>
          <w:rFonts w:ascii="Times New Roman" w:eastAsia="DengXian" w:hAnsi="Times New Roman" w:cs="Times New Roman" w:hint="eastAsia"/>
          <w:color w:val="0F9ED5" w:themeColor="accent4"/>
        </w:rPr>
        <w:t xml:space="preserve"> </w:t>
      </w:r>
    </w:p>
    <w:p w14:paraId="4035F7D7" w14:textId="41720B62" w:rsidR="00ED25B8" w:rsidRDefault="00ED25B8" w:rsidP="00243335">
      <w:pPr>
        <w:spacing w:after="0" w:line="240" w:lineRule="auto"/>
        <w:ind w:left="1440"/>
        <w:jc w:val="both"/>
        <w:rPr>
          <w:rFonts w:ascii="Times New Roman" w:eastAsia="SimSun" w:hAnsi="Times New Roman" w:cs="Times New Roman"/>
          <w:kern w:val="0"/>
          <w:lang w:eastAsia="en-GB"/>
          <w14:ligatures w14:val="none"/>
        </w:rPr>
      </w:pPr>
      <w:r w:rsidRPr="00ED25B8">
        <w:rPr>
          <w:rFonts w:ascii="Times New Roman" w:eastAsia="SimSun" w:hAnsi="Times New Roman" w:cs="Times New Roman"/>
          <w:kern w:val="0"/>
          <w:lang w:eastAsia="en-GB"/>
          <w14:ligatures w14:val="none"/>
        </w:rPr>
        <w:t xml:space="preserve">We obtained a comprehensive database </w:t>
      </w:r>
      <w:r w:rsidR="006D13BC" w:rsidRPr="006D13BC">
        <w:rPr>
          <w:rFonts w:ascii="Times New Roman" w:eastAsia="SimSun" w:hAnsi="Times New Roman" w:cs="Times New Roman"/>
          <w:kern w:val="0"/>
          <w:lang w:eastAsia="en-GB"/>
          <w14:ligatures w14:val="none"/>
        </w:rPr>
        <w:t xml:space="preserve">from the University of Florida GeoPlan Center </w:t>
      </w:r>
      <w:r w:rsidR="001B2AF4">
        <w:rPr>
          <w:rFonts w:ascii="Times New Roman" w:eastAsia="SimSun" w:hAnsi="Times New Roman" w:cs="Times New Roman"/>
          <w:kern w:val="0"/>
          <w14:ligatures w14:val="none"/>
        </w:rPr>
        <w:t>…</w:t>
      </w:r>
      <w:r w:rsidRPr="00ED25B8">
        <w:rPr>
          <w:rFonts w:ascii="Times New Roman" w:eastAsia="SimSun" w:hAnsi="Times New Roman" w:cs="Times New Roman"/>
          <w:kern w:val="0"/>
          <w:lang w:eastAsia="en-GB"/>
          <w14:ligatures w14:val="none"/>
        </w:rPr>
        <w:t xml:space="preserve"> which includes grocery stores, supermarkets, </w:t>
      </w:r>
      <w:r w:rsidRPr="00ED25B8">
        <w:rPr>
          <w:rFonts w:ascii="Times New Roman" w:eastAsia="SimSun" w:hAnsi="Times New Roman" w:cs="Times New Roman" w:hint="eastAsia"/>
          <w:kern w:val="0"/>
          <w14:ligatures w14:val="none"/>
        </w:rPr>
        <w:t>drug stores</w:t>
      </w:r>
      <w:r w:rsidRPr="00ED25B8">
        <w:rPr>
          <w:rFonts w:ascii="Times New Roman" w:eastAsia="SimSun" w:hAnsi="Times New Roman" w:cs="Times New Roman"/>
          <w:kern w:val="0"/>
          <w:lang w:eastAsia="en-GB"/>
          <w14:ligatures w14:val="none"/>
        </w:rPr>
        <w:t>, corner stores,</w:t>
      </w:r>
      <w:r w:rsidRPr="00ED25B8">
        <w:rPr>
          <w:rFonts w:ascii="Times New Roman" w:eastAsia="SimSun" w:hAnsi="Times New Roman" w:cs="Times New Roman" w:hint="eastAsia"/>
          <w:kern w:val="0"/>
          <w14:ligatures w14:val="none"/>
        </w:rPr>
        <w:t xml:space="preserve"> gas station </w:t>
      </w:r>
      <w:r w:rsidRPr="00ED25B8">
        <w:rPr>
          <w:rFonts w:ascii="Times New Roman" w:eastAsia="SimSun" w:hAnsi="Times New Roman" w:cs="Times New Roman"/>
          <w:kern w:val="0"/>
          <w14:ligatures w14:val="none"/>
        </w:rPr>
        <w:t>stores</w:t>
      </w:r>
      <w:r w:rsidR="00C46EA7" w:rsidRPr="00C46EA7">
        <w:rPr>
          <w:rFonts w:ascii="Times New Roman" w:eastAsia="SimSun" w:hAnsi="Times New Roman" w:cs="Times New Roman" w:hint="eastAsia"/>
          <w:kern w:val="0"/>
          <w:highlight w:val="yellow"/>
          <w:vertAlign w:val="superscript"/>
          <w14:ligatures w14:val="none"/>
        </w:rPr>
        <w:t>1</w:t>
      </w:r>
      <w:r w:rsidRPr="00ED25B8">
        <w:rPr>
          <w:rFonts w:ascii="Times New Roman" w:eastAsia="SimSun" w:hAnsi="Times New Roman" w:cs="Times New Roman"/>
          <w:kern w:val="0"/>
          <w:lang w:eastAsia="en-GB"/>
          <w14:ligatures w14:val="none"/>
        </w:rPr>
        <w:t xml:space="preserve"> and restaurants</w:t>
      </w:r>
      <w:r w:rsidR="00C535A2">
        <w:rPr>
          <w:rFonts w:ascii="Times New Roman" w:eastAsia="SimSun" w:hAnsi="Times New Roman" w:cs="Times New Roman" w:hint="eastAsia"/>
          <w:kern w:val="0"/>
          <w14:ligatures w14:val="none"/>
        </w:rPr>
        <w:t xml:space="preserve">. </w:t>
      </w:r>
    </w:p>
    <w:p w14:paraId="257D9C2C" w14:textId="175A7AF6" w:rsidR="00D66430" w:rsidRPr="00D66430" w:rsidRDefault="00D66430" w:rsidP="00243335">
      <w:pPr>
        <w:spacing w:after="0" w:line="240" w:lineRule="auto"/>
        <w:ind w:left="1440"/>
        <w:rPr>
          <w:rFonts w:eastAsia="DengXian"/>
        </w:rPr>
      </w:pPr>
      <w:r>
        <w:rPr>
          <w:rFonts w:ascii="Times New Roman" w:eastAsia="SimSun" w:hAnsi="Times New Roman" w:cs="Times New Roman" w:hint="eastAsia"/>
          <w:kern w:val="0"/>
          <w:sz w:val="20"/>
          <w:szCs w:val="20"/>
          <w:highlight w:val="yellow"/>
          <w14:ligatures w14:val="none"/>
        </w:rPr>
        <w:t>(</w:t>
      </w:r>
      <w:r w:rsidR="000E6A4F" w:rsidRPr="000E6A4F">
        <w:rPr>
          <w:rFonts w:ascii="Times New Roman" w:eastAsia="SimSun" w:hAnsi="Times New Roman" w:cs="Times New Roman"/>
          <w:kern w:val="0"/>
          <w:sz w:val="20"/>
          <w:szCs w:val="20"/>
          <w:highlight w:val="yellow"/>
          <w:vertAlign w:val="superscript"/>
          <w:lang w:eastAsia="en-GB"/>
          <w14:ligatures w14:val="none"/>
        </w:rPr>
        <w:footnoteRef/>
      </w:r>
      <w:r w:rsidR="000E6A4F" w:rsidRPr="000E6A4F">
        <w:rPr>
          <w:rFonts w:ascii="Times New Roman" w:eastAsia="SimSun" w:hAnsi="Times New Roman" w:cs="Times New Roman"/>
          <w:kern w:val="0"/>
          <w:sz w:val="20"/>
          <w:szCs w:val="20"/>
          <w:highlight w:val="yellow"/>
          <w:lang w:eastAsia="en-GB"/>
          <w14:ligatures w14:val="none"/>
        </w:rPr>
        <w:t xml:space="preserve"> </w:t>
      </w:r>
      <w:r w:rsidR="000E6A4F" w:rsidRPr="000E6A4F">
        <w:rPr>
          <w:rFonts w:ascii="Times New Roman" w:eastAsia="SimSun" w:hAnsi="Times New Roman" w:cs="Times New Roman"/>
          <w:kern w:val="0"/>
          <w:sz w:val="20"/>
          <w:szCs w:val="20"/>
          <w:highlight w:val="yellow"/>
          <w14:ligatures w14:val="none"/>
        </w:rPr>
        <w:t xml:space="preserve">The drug stores, corner stores, and gas station stores </w:t>
      </w:r>
      <w:r w:rsidR="000E6A4F" w:rsidRPr="000E6A4F">
        <w:rPr>
          <w:rFonts w:ascii="Times New Roman" w:eastAsia="SimSun" w:hAnsi="Times New Roman" w:cs="Times New Roman" w:hint="eastAsia"/>
          <w:kern w:val="0"/>
          <w:sz w:val="20"/>
          <w:szCs w:val="20"/>
          <w:highlight w:val="yellow"/>
          <w14:ligatures w14:val="none"/>
        </w:rPr>
        <w:t xml:space="preserve">in the </w:t>
      </w:r>
      <w:r w:rsidR="000E6A4F" w:rsidRPr="000E6A4F">
        <w:rPr>
          <w:rFonts w:ascii="Times New Roman" w:eastAsia="SimSun" w:hAnsi="Times New Roman" w:cs="Times New Roman"/>
          <w:kern w:val="0"/>
          <w:sz w:val="20"/>
          <w:szCs w:val="20"/>
          <w:highlight w:val="yellow"/>
          <w14:ligatures w14:val="none"/>
        </w:rPr>
        <w:t>dataset have been verified to sell food, as indicated on the data webpage: https://www.geoplan.ufl.edu/portfolio/foodshed/</w:t>
      </w:r>
      <w:r>
        <w:rPr>
          <w:rFonts w:hint="eastAsia"/>
          <w:highlight w:val="yellow"/>
        </w:rPr>
        <w:t>)</w:t>
      </w:r>
    </w:p>
    <w:p w14:paraId="074C8B36" w14:textId="39BA4452" w:rsidR="001F208A" w:rsidRPr="001F208A" w:rsidRDefault="00243335" w:rsidP="007776FC">
      <w:pPr>
        <w:pStyle w:val="ListParagraph"/>
        <w:numPr>
          <w:ilvl w:val="1"/>
          <w:numId w:val="1"/>
        </w:numPr>
        <w:spacing w:after="0" w:line="240" w:lineRule="auto"/>
        <w:jc w:val="both"/>
        <w:rPr>
          <w:rFonts w:ascii="Times New Roman" w:hAnsi="Times New Roman" w:cs="Times New Roman"/>
          <w:color w:val="0F9ED5" w:themeColor="accent4"/>
        </w:rPr>
      </w:pPr>
      <w:r>
        <w:rPr>
          <w:rFonts w:ascii="Times New Roman" w:eastAsia="DengXian" w:hAnsi="Times New Roman" w:cs="Times New Roman" w:hint="eastAsia"/>
          <w:color w:val="0F9ED5" w:themeColor="accent4"/>
        </w:rPr>
        <w:t>W</w:t>
      </w:r>
      <w:r w:rsidR="007E0D2E" w:rsidRPr="007E0D2E">
        <w:rPr>
          <w:rFonts w:ascii="Times New Roman" w:eastAsia="DengXian" w:hAnsi="Times New Roman" w:cs="Times New Roman"/>
          <w:color w:val="0F9ED5" w:themeColor="accent4"/>
        </w:rPr>
        <w:t xml:space="preserve">e also revised the paragraphs </w:t>
      </w:r>
      <w:r w:rsidR="007E0D2E">
        <w:rPr>
          <w:rFonts w:ascii="Times New Roman" w:eastAsia="DengXian" w:hAnsi="Times New Roman" w:cs="Times New Roman" w:hint="eastAsia"/>
          <w:color w:val="0F9ED5" w:themeColor="accent4"/>
        </w:rPr>
        <w:t xml:space="preserve">in </w:t>
      </w:r>
      <w:r w:rsidR="007E0D2E" w:rsidRPr="007E0D2E">
        <w:rPr>
          <w:rFonts w:ascii="Times New Roman" w:eastAsia="DengXian" w:hAnsi="Times New Roman" w:cs="Times New Roman" w:hint="eastAsia"/>
          <w:i/>
          <w:iCs/>
          <w:color w:val="0F9ED5" w:themeColor="accent4"/>
        </w:rPr>
        <w:t xml:space="preserve">Section 3.2.2 Food Outlets </w:t>
      </w:r>
      <w:r w:rsidR="007E0D2E">
        <w:rPr>
          <w:rFonts w:ascii="Times New Roman" w:eastAsia="DengXian" w:hAnsi="Times New Roman" w:cs="Times New Roman" w:hint="eastAsia"/>
          <w:color w:val="0F9ED5" w:themeColor="accent4"/>
        </w:rPr>
        <w:t>where we e</w:t>
      </w:r>
      <w:r w:rsidR="007E0D2E" w:rsidRPr="007E0D2E">
        <w:rPr>
          <w:rFonts w:ascii="Times New Roman" w:eastAsia="DengXian" w:hAnsi="Times New Roman" w:cs="Times New Roman"/>
          <w:color w:val="0F9ED5" w:themeColor="accent4"/>
        </w:rPr>
        <w:t xml:space="preserve">plain our rationale for distinguishing between primary food-selling and non-primary food-selling categories, as well as the decision to include the latter in our analysis. We rephrased “we developed two classifications” to “we developed </w:t>
      </w:r>
      <w:r w:rsidR="007E0D2E" w:rsidRPr="001271DF">
        <w:rPr>
          <w:rFonts w:ascii="Times New Roman" w:eastAsia="DengXian" w:hAnsi="Times New Roman" w:cs="Times New Roman"/>
          <w:i/>
          <w:iCs/>
          <w:color w:val="0F9ED5" w:themeColor="accent4"/>
        </w:rPr>
        <w:t>a two-step</w:t>
      </w:r>
      <w:r w:rsidR="007E0D2E" w:rsidRPr="007E0D2E">
        <w:rPr>
          <w:rFonts w:ascii="Times New Roman" w:eastAsia="DengXian" w:hAnsi="Times New Roman" w:cs="Times New Roman"/>
          <w:color w:val="0F9ED5" w:themeColor="accent4"/>
        </w:rPr>
        <w:t xml:space="preserve"> classification approach” to clarify our methodology</w:t>
      </w:r>
      <w:r>
        <w:rPr>
          <w:rFonts w:ascii="Times New Roman" w:eastAsia="DengXian" w:hAnsi="Times New Roman" w:cs="Times New Roman" w:hint="eastAsia"/>
          <w:color w:val="0F9ED5" w:themeColor="accent4"/>
        </w:rPr>
        <w:t>.</w:t>
      </w:r>
    </w:p>
    <w:p w14:paraId="4C637CA4" w14:textId="77777777" w:rsidR="007304C8" w:rsidRPr="00C01059" w:rsidRDefault="007304C8" w:rsidP="00243335">
      <w:pPr>
        <w:pStyle w:val="Newparagraph"/>
        <w:spacing w:line="240" w:lineRule="auto"/>
        <w:ind w:left="1440" w:firstLine="0"/>
        <w:jc w:val="both"/>
        <w:rPr>
          <w:highlight w:val="yellow"/>
        </w:rPr>
      </w:pPr>
      <w:r w:rsidRPr="00C01059">
        <w:rPr>
          <w:highlight w:val="yellow"/>
          <w:lang w:eastAsia="zh-CN"/>
        </w:rPr>
        <w:t xml:space="preserve">Unlike </w:t>
      </w:r>
      <w:r w:rsidRPr="00C01059">
        <w:rPr>
          <w:rFonts w:hint="eastAsia"/>
          <w:highlight w:val="yellow"/>
          <w:lang w:eastAsia="zh-CN"/>
        </w:rPr>
        <w:t>traditional datasets</w:t>
      </w:r>
      <w:r w:rsidRPr="00C01059">
        <w:rPr>
          <w:highlight w:val="yellow"/>
          <w:lang w:eastAsia="zh-CN"/>
        </w:rPr>
        <w:t xml:space="preserve">, secondary GPS data lack trip purpose or purchasing information. However, </w:t>
      </w:r>
      <w:r w:rsidRPr="00AB2DD2">
        <w:rPr>
          <w:lang w:eastAsia="zh-CN"/>
        </w:rPr>
        <w:t>from a supply-side perspective, different food outlets offer varying types, prices, quantities, and varieties, which significantly impact the health outcomes of individuals and communities</w:t>
      </w:r>
      <w:r w:rsidRPr="00AB2DD2">
        <w:rPr>
          <w:rFonts w:hint="eastAsia"/>
          <w:lang w:eastAsia="zh-CN"/>
        </w:rPr>
        <w:t xml:space="preserve"> </w:t>
      </w:r>
      <w:r w:rsidRPr="00AB2DD2">
        <w:fldChar w:fldCharType="begin"/>
      </w:r>
      <w:r w:rsidRPr="00AB2DD2">
        <w:instrText xml:space="preserve"> ADDIN ZOTERO_ITEM CSL_CITATION {"citationID":"WvbPUxBg","properties":{"formattedCitation":"(Ma {\\i{}et al.} 2017)","plainCitation":"(Ma et al. 2017)","noteIndex":0},"citationItems":[{"id":"1J5VC5wN/Z8kHkgDD","uris":["http://zotero.org/users/local/4eITpJL4/items/U4C9IH6F"],"itemData":{"id":78,"type":"article-journal","container-title":"Journal of the Academy of Nutrition and Dietetics","issue":"12","note":"publisher: Elsevier","page":"1931–1940","title":"The association between food security and store-specific and overall food shopping behaviors","volume":"117","author":[{"family":"Ma","given":"Xiaonan"},{"family":"Liese","given":"Angela D"},{"family":"Hibbert","given":"James"},{"family":"Bell","given":"Bethany A"},{"family":"Wilcox","given":"Sara"},{"family":"Sharpe","given":"Patricia A"}],"issued":{"date-parts":[["2017"]]}}}],"schema":"https://github.com/citation-style-language/schema/raw/master/csl-citation.json"} </w:instrText>
      </w:r>
      <w:r w:rsidRPr="00AB2DD2">
        <w:fldChar w:fldCharType="separate"/>
      </w:r>
      <w:r w:rsidRPr="00AB2DD2">
        <w:t xml:space="preserve">(Ma </w:t>
      </w:r>
      <w:r w:rsidRPr="00AB2DD2">
        <w:rPr>
          <w:i/>
          <w:iCs/>
        </w:rPr>
        <w:t>et al.</w:t>
      </w:r>
      <w:r w:rsidRPr="00AB2DD2">
        <w:t xml:space="preserve"> 2017)</w:t>
      </w:r>
      <w:r w:rsidRPr="00AB2DD2">
        <w:fldChar w:fldCharType="end"/>
      </w:r>
      <w:r w:rsidRPr="00AB2DD2">
        <w:t xml:space="preserve">. </w:t>
      </w:r>
      <w:r w:rsidRPr="00AB2DD2">
        <w:rPr>
          <w:lang w:eastAsia="zh-CN"/>
        </w:rPr>
        <w:t>Also</w:t>
      </w:r>
      <w:r w:rsidRPr="00AB2DD2">
        <w:rPr>
          <w:rFonts w:hint="eastAsia"/>
          <w:lang w:eastAsia="zh-CN"/>
        </w:rPr>
        <w:t>, f</w:t>
      </w:r>
      <w:r w:rsidRPr="00AB2DD2">
        <w:t>rom a demand-side perspective, individuals visit different food retailers for various purposes, not limited to food access. For instance, some may frequent big box stores for non-food items while visiting gas station stores for food</w:t>
      </w:r>
      <w:r w:rsidRPr="00AB2DD2">
        <w:rPr>
          <w:lang w:eastAsia="zh-CN"/>
        </w:rPr>
        <w:t>.</w:t>
      </w:r>
      <w:r w:rsidRPr="00AB2DD2">
        <w:t xml:space="preserve"> The USDA’s FoodAPS indicates that SNAP households allocate 13% of their food spending to convenience stores, dollar stores, and pharmacies </w:t>
      </w:r>
      <w:r w:rsidRPr="00AB2DD2">
        <w:fldChar w:fldCharType="begin"/>
      </w:r>
      <w:r w:rsidRPr="00AB2DD2">
        <w:instrText xml:space="preserve"> ADDIN ZOTERO_ITEM CSL_CITATION {"citationID":"xrDZYlyA","properties":{"formattedCitation":"(Todd and Scharadin 2016)","plainCitation":"(Todd and Scharadin 2016)","noteIndex":0},"citationItems":[{"id":"1J5VC5wN/FxjbYns1","uris":["http://zotero.org/users/local/4eITpJL4/items/Y4KQSKKP"],"itemData":{"id":61,"type":"report","title":"Where households get food in a typical week: Findings from USDA's FoodAPS","author":[{"family":"Todd","given":"Jessica E"},{"family":"Scharadin","given":"Benjamin"}],"issued":{"date-parts":[["2016"]]}}}],"schema":"https://github.com/citation-style-language/schema/raw/master/csl-citation.json"} </w:instrText>
      </w:r>
      <w:r w:rsidRPr="00AB2DD2">
        <w:fldChar w:fldCharType="separate"/>
      </w:r>
      <w:r w:rsidRPr="00AB2DD2">
        <w:t>(Todd and Scharadin 2016)</w:t>
      </w:r>
      <w:r w:rsidRPr="00AB2DD2">
        <w:fldChar w:fldCharType="end"/>
      </w:r>
      <w:r w:rsidRPr="00AB2DD2">
        <w:t>.</w:t>
      </w:r>
      <w:r w:rsidRPr="00C01059">
        <w:rPr>
          <w:highlight w:val="yellow"/>
        </w:rPr>
        <w:t xml:space="preserve"> </w:t>
      </w:r>
    </w:p>
    <w:p w14:paraId="1FB18808" w14:textId="77777777" w:rsidR="007304C8" w:rsidRPr="00B2155C" w:rsidRDefault="007304C8" w:rsidP="00243335">
      <w:pPr>
        <w:pStyle w:val="Newparagraph"/>
        <w:spacing w:line="240" w:lineRule="auto"/>
        <w:ind w:left="1440"/>
        <w:jc w:val="both"/>
        <w:rPr>
          <w:lang w:eastAsia="zh-CN"/>
        </w:rPr>
      </w:pPr>
      <w:r w:rsidRPr="008513E3">
        <w:rPr>
          <w:highlight w:val="yellow"/>
        </w:rPr>
        <w:t>To address these complexities, we drew from existing survey practices and literature</w:t>
      </w:r>
      <w:r>
        <w:rPr>
          <w:rFonts w:hint="eastAsia"/>
          <w:highlight w:val="yellow"/>
          <w:lang w:eastAsia="zh-CN"/>
        </w:rPr>
        <w:t xml:space="preserve"> </w:t>
      </w:r>
      <w:r w:rsidRPr="00C01059">
        <w:rPr>
          <w:highlight w:val="yellow"/>
        </w:rPr>
        <w:fldChar w:fldCharType="begin"/>
      </w:r>
      <w:r w:rsidRPr="00C01059">
        <w:rPr>
          <w:highlight w:val="yellow"/>
        </w:rPr>
        <w:instrText xml:space="preserve"> ADDIN ZOTERO_ITEM CSL_CITATION {"citationID":"eC6jq1ns","properties":{"formattedCitation":"(Todd and Scharadin 2016, Xu {\\i{}et al.} 2023)","plainCitation":"(Todd and Scharadin 2016, Xu et al. 2023)","noteIndex":0},"citationItems":[{"id":"1J5VC5wN/FxjbYns1","uris":["http://zotero.org/users/local/4eITpJL4/items/Y4KQSKKP"],"itemData":{"id":"3co8NlSV/PASywwjw","type":"report","title":"Where households get food in a typical week: Findings from USDA's FoodAPS","author":[{"family":"Todd","given":"Jessica E"},{"family":"Scharadin","given":"Benjamin"}],"issued":{"date-parts":[["2016"]]}}},{"id":142,"uris":["http://zotero.org/users/local/e9xDvWQ3/items/KMX77KGR","http://zotero.org/users/14292551/items/KMX77KGR"],"itemData":{"id":142,"type":"article-journal","abstract":"Abstract\n            The prevalence of cardiometabolic diseases in the United States is presumably linked to an obesogenic retail food environment that promotes unhealthy dietary habits. Past studies, however, have reported inconsistent findings about the relationship between the two. One underexplored area is how humans interact with food environments and how to integrate human activity into scalable measures. In this paper, we develop the retail food activity index (RFAI) at the census tract level by utilizing Global Positioning System tracking data covering over 94 million aggregated visit records to approximately 359,000 food retailers across the United States over two years. Here we show that the RFAI has significant associations with the prevalence of multiple cardiometabolic diseases. Our study indicates that the RFAI is a promising index with the potential for guiding the development of policies and health interventions aimed at curtailing the burden of cardiometabolic diseases, especially in communities characterized by obesogenic dietary behaviors.","container-title":"Nature Communications","DOI":"10.1038/s41467-023-42667-8","ISSN":"2041-1723","issue":"1","journalAbbreviation":"Nat Commun","language":"en","page":"7326","source":"DOI.org (Crossref)","title":"Integrating human activity into food environments can better predict cardiometabolic diseases in the United States","volume":"14","author":[{"family":"Xu","given":"Ran"},{"family":"Huang","given":"Xiao"},{"family":"Zhang","given":"Kai"},{"family":"Lyu","given":"Weixuan"},{"family":"Ghosh","given":"Debarchana"},{"family":"Li","given":"Zhenlong"},{"family":"Chen","given":"Xiang"}],"issued":{"date-parts":[["2023",11,13]]}}}],"schema":"https://github.com/citation-style-language/schema/raw/master/csl-citation.json"} </w:instrText>
      </w:r>
      <w:r w:rsidRPr="00C01059">
        <w:rPr>
          <w:highlight w:val="yellow"/>
        </w:rPr>
        <w:fldChar w:fldCharType="separate"/>
      </w:r>
      <w:r w:rsidRPr="00C01059">
        <w:rPr>
          <w:highlight w:val="yellow"/>
        </w:rPr>
        <w:t xml:space="preserve">(Todd and Scharadin 2016, Xu </w:t>
      </w:r>
      <w:r w:rsidRPr="00C01059">
        <w:rPr>
          <w:i/>
          <w:iCs/>
          <w:highlight w:val="yellow"/>
        </w:rPr>
        <w:t>et al.</w:t>
      </w:r>
      <w:r w:rsidRPr="00C01059">
        <w:rPr>
          <w:highlight w:val="yellow"/>
        </w:rPr>
        <w:t xml:space="preserve"> 2023)</w:t>
      </w:r>
      <w:r w:rsidRPr="00C01059">
        <w:rPr>
          <w:highlight w:val="yellow"/>
        </w:rPr>
        <w:fldChar w:fldCharType="end"/>
      </w:r>
      <w:r w:rsidRPr="00C01059">
        <w:rPr>
          <w:rFonts w:hint="eastAsia"/>
          <w:highlight w:val="yellow"/>
          <w:lang w:eastAsia="zh-CN"/>
        </w:rPr>
        <w:t xml:space="preserve"> </w:t>
      </w:r>
      <w:r w:rsidRPr="00936C28">
        <w:rPr>
          <w:highlight w:val="yellow"/>
          <w:lang w:eastAsia="zh-CN"/>
        </w:rPr>
        <w:t>to develop a two-step classification approach</w:t>
      </w:r>
      <w:r w:rsidRPr="00C01059">
        <w:rPr>
          <w:rFonts w:hint="eastAsia"/>
          <w:highlight w:val="yellow"/>
          <w:lang w:eastAsia="zh-CN"/>
        </w:rPr>
        <w:t>:</w:t>
      </w:r>
    </w:p>
    <w:p w14:paraId="78BC5652" w14:textId="77777777" w:rsidR="007304C8" w:rsidRPr="00C45038" w:rsidRDefault="007304C8" w:rsidP="00243335">
      <w:pPr>
        <w:pStyle w:val="Numberedlist"/>
        <w:spacing w:before="0" w:after="0" w:line="240" w:lineRule="auto"/>
        <w:ind w:left="2313"/>
        <w:jc w:val="both"/>
        <w:rPr>
          <w:highlight w:val="yellow"/>
        </w:rPr>
      </w:pPr>
      <w:r w:rsidRPr="00C45038">
        <w:rPr>
          <w:i/>
          <w:iCs/>
          <w:highlight w:val="yellow"/>
          <w:u w:val="single"/>
        </w:rPr>
        <w:t>Food quality and physical size</w:t>
      </w:r>
      <w:r w:rsidRPr="00C45038">
        <w:rPr>
          <w:highlight w:val="yellow"/>
        </w:rPr>
        <w:t>, four types:</w:t>
      </w:r>
    </w:p>
    <w:p w14:paraId="6C488990" w14:textId="77777777" w:rsidR="007304C8" w:rsidRPr="006805DB" w:rsidRDefault="007304C8" w:rsidP="00243335">
      <w:pPr>
        <w:pStyle w:val="Bulletedlist"/>
        <w:spacing w:before="0" w:line="240" w:lineRule="auto"/>
        <w:ind w:left="2016" w:hanging="288"/>
        <w:jc w:val="both"/>
      </w:pPr>
      <w:r w:rsidRPr="006805DB">
        <w:rPr>
          <w:i/>
          <w:iCs/>
        </w:rPr>
        <w:t>Large Groceries or Supermarkets</w:t>
      </w:r>
      <w:r w:rsidRPr="006805DB">
        <w:rPr>
          <w:rFonts w:hint="eastAsia"/>
          <w:lang w:eastAsia="zh-CN"/>
        </w:rPr>
        <w:t xml:space="preserve"> </w:t>
      </w:r>
      <w:r w:rsidRPr="006805DB">
        <w:t>that mainly sell food (e.g. Publix, Winn-Dixie)</w:t>
      </w:r>
    </w:p>
    <w:p w14:paraId="35D24A3B" w14:textId="77777777" w:rsidR="007304C8" w:rsidRPr="006805DB" w:rsidRDefault="007304C8" w:rsidP="00243335">
      <w:pPr>
        <w:pStyle w:val="Bulletedlist"/>
        <w:spacing w:line="240" w:lineRule="auto"/>
        <w:ind w:left="2016" w:hanging="288"/>
        <w:jc w:val="both"/>
      </w:pPr>
      <w:r w:rsidRPr="006805DB">
        <w:rPr>
          <w:i/>
          <w:iCs/>
        </w:rPr>
        <w:t>Big Box Stores</w:t>
      </w:r>
      <w:r w:rsidRPr="006805DB">
        <w:rPr>
          <w:rFonts w:hint="eastAsia"/>
          <w:lang w:eastAsia="zh-CN"/>
        </w:rPr>
        <w:t xml:space="preserve"> </w:t>
      </w:r>
      <w:r w:rsidRPr="006805DB">
        <w:t xml:space="preserve">that carry a full range of food products in addition to other products (e.g. Walmart Supercenter, Target) </w:t>
      </w:r>
    </w:p>
    <w:p w14:paraId="5F768915" w14:textId="77777777" w:rsidR="007304C8" w:rsidRPr="006805DB" w:rsidRDefault="007304C8" w:rsidP="00243335">
      <w:pPr>
        <w:pStyle w:val="Bulletedlist"/>
        <w:spacing w:line="240" w:lineRule="auto"/>
        <w:ind w:left="2016" w:hanging="288"/>
        <w:jc w:val="both"/>
      </w:pPr>
      <w:r w:rsidRPr="006805DB">
        <w:rPr>
          <w:i/>
          <w:iCs/>
        </w:rPr>
        <w:t>Small Retailers</w:t>
      </w:r>
      <w:r w:rsidRPr="006805DB">
        <w:t xml:space="preserve"> that sell healthy grocery items like milk, eggs (e.g. CVS, Dollar General)</w:t>
      </w:r>
    </w:p>
    <w:p w14:paraId="6175C7B0" w14:textId="77777777" w:rsidR="007304C8" w:rsidRPr="006805DB" w:rsidRDefault="007304C8" w:rsidP="00243335">
      <w:pPr>
        <w:pStyle w:val="Bulletedlist"/>
        <w:spacing w:after="0" w:line="240" w:lineRule="auto"/>
        <w:ind w:left="2016" w:hanging="288"/>
        <w:jc w:val="both"/>
      </w:pPr>
      <w:r w:rsidRPr="006805DB">
        <w:rPr>
          <w:i/>
          <w:iCs/>
        </w:rPr>
        <w:t>Stores Selling Only Processed or Low-Quality Food</w:t>
      </w:r>
      <w:r w:rsidRPr="006805DB">
        <w:t xml:space="preserve"> (e.g. Circle K, 7-Eleven)</w:t>
      </w:r>
    </w:p>
    <w:p w14:paraId="7E7A9BB3" w14:textId="77777777" w:rsidR="007304C8" w:rsidRPr="006805DB" w:rsidRDefault="007304C8" w:rsidP="00243335">
      <w:pPr>
        <w:pStyle w:val="Numberedlist"/>
        <w:spacing w:before="0" w:after="0" w:line="240" w:lineRule="auto"/>
        <w:ind w:left="2313"/>
        <w:jc w:val="both"/>
        <w:rPr>
          <w:highlight w:val="yellow"/>
        </w:rPr>
      </w:pPr>
      <w:r w:rsidRPr="006805DB">
        <w:rPr>
          <w:i/>
          <w:iCs/>
          <w:highlight w:val="yellow"/>
          <w:u w:val="single"/>
        </w:rPr>
        <w:t>Purpose of visitation</w:t>
      </w:r>
      <w:r w:rsidRPr="006805DB">
        <w:rPr>
          <w:rFonts w:hint="eastAsia"/>
          <w:highlight w:val="yellow"/>
          <w:lang w:eastAsia="zh-CN"/>
        </w:rPr>
        <w:t>:</w:t>
      </w:r>
      <w:r w:rsidRPr="006805DB">
        <w:rPr>
          <w:highlight w:val="yellow"/>
        </w:rPr>
        <w:t xml:space="preserve"> </w:t>
      </w:r>
      <w:r w:rsidRPr="006805DB">
        <w:rPr>
          <w:rFonts w:hint="eastAsia"/>
          <w:highlight w:val="yellow"/>
          <w:lang w:eastAsia="zh-CN"/>
        </w:rPr>
        <w:t>W</w:t>
      </w:r>
      <w:r w:rsidRPr="006805DB">
        <w:rPr>
          <w:highlight w:val="yellow"/>
        </w:rPr>
        <w:t>e distinguish</w:t>
      </w:r>
      <w:r w:rsidRPr="006805DB">
        <w:rPr>
          <w:rFonts w:hint="eastAsia"/>
          <w:highlight w:val="yellow"/>
          <w:lang w:eastAsia="zh-CN"/>
        </w:rPr>
        <w:t xml:space="preserve"> </w:t>
      </w:r>
      <w:r w:rsidRPr="006805DB">
        <w:rPr>
          <w:highlight w:val="yellow"/>
        </w:rPr>
        <w:t>between</w:t>
      </w:r>
    </w:p>
    <w:p w14:paraId="40B43064" w14:textId="77777777" w:rsidR="007304C8" w:rsidRPr="006805DB" w:rsidRDefault="007304C8" w:rsidP="00243335">
      <w:pPr>
        <w:pStyle w:val="Bulletedlist"/>
        <w:spacing w:before="0" w:line="240" w:lineRule="auto"/>
        <w:ind w:left="2016" w:hanging="288"/>
        <w:jc w:val="both"/>
      </w:pPr>
      <w:r w:rsidRPr="006805DB">
        <w:rPr>
          <w:i/>
          <w:iCs/>
        </w:rPr>
        <w:t>Stores Primarily Selling Food</w:t>
      </w:r>
      <w:r w:rsidRPr="006805DB">
        <w:t>, where individuals predominantly visit for food-related purposes (e.g., groceries, food marts).</w:t>
      </w:r>
    </w:p>
    <w:p w14:paraId="5BB14AA9" w14:textId="77777777" w:rsidR="007304C8" w:rsidRPr="006805DB" w:rsidRDefault="007304C8" w:rsidP="00243335">
      <w:pPr>
        <w:pStyle w:val="Bulletedlist"/>
        <w:spacing w:after="0" w:line="240" w:lineRule="auto"/>
        <w:ind w:left="2016" w:hanging="288"/>
        <w:jc w:val="both"/>
      </w:pPr>
      <w:r w:rsidRPr="006805DB">
        <w:rPr>
          <w:i/>
          <w:iCs/>
        </w:rPr>
        <w:t>Locations Visited for Various Purposes</w:t>
      </w:r>
      <w:r w:rsidRPr="006805DB">
        <w:t xml:space="preserve">, such as big box stores, gas stations, and </w:t>
      </w:r>
      <w:r w:rsidRPr="006805DB">
        <w:rPr>
          <w:i/>
          <w:iCs/>
        </w:rPr>
        <w:t>pharmacies</w:t>
      </w:r>
      <w:r w:rsidRPr="006805DB">
        <w:t>.</w:t>
      </w:r>
    </w:p>
    <w:p w14:paraId="3B8A2989" w14:textId="77777777" w:rsidR="007304C8" w:rsidRPr="00B2155C" w:rsidRDefault="007304C8" w:rsidP="00243335">
      <w:pPr>
        <w:pStyle w:val="Paragraph"/>
        <w:spacing w:before="0" w:line="240" w:lineRule="auto"/>
        <w:ind w:left="1440"/>
        <w:jc w:val="both"/>
      </w:pPr>
      <w:r>
        <w:rPr>
          <w:rFonts w:hint="eastAsia"/>
          <w:highlight w:val="yellow"/>
          <w:lang w:eastAsia="zh-CN"/>
        </w:rPr>
        <w:lastRenderedPageBreak/>
        <w:t xml:space="preserve">We will first </w:t>
      </w:r>
      <w:r w:rsidRPr="000348D9">
        <w:rPr>
          <w:highlight w:val="yellow"/>
          <w:lang w:eastAsia="zh-CN"/>
        </w:rPr>
        <w:t>consider all POIs and categorized them into these four types, then narrow our analysis to those that primarily sell food, aiming to explore the implications of the data’s secondary nature</w:t>
      </w:r>
      <w:r>
        <w:rPr>
          <w:rFonts w:hint="eastAsia"/>
          <w:lang w:eastAsia="zh-CN"/>
        </w:rPr>
        <w:t xml:space="preserve">. </w:t>
      </w:r>
      <w:r w:rsidRPr="00B2155C">
        <w:fldChar w:fldCharType="begin"/>
      </w:r>
      <w:r w:rsidRPr="00B2155C">
        <w:instrText xml:space="preserve"> REF _Ref159171624 \h  \* MERGEFORMAT </w:instrText>
      </w:r>
      <w:r w:rsidRPr="00B2155C">
        <w:fldChar w:fldCharType="separate"/>
      </w:r>
      <w:r w:rsidRPr="00B2155C">
        <w:rPr>
          <w:i/>
          <w:iCs/>
        </w:rPr>
        <w:t>Figure 2</w:t>
      </w:r>
      <w:r w:rsidRPr="00B2155C">
        <w:fldChar w:fldCharType="end"/>
      </w:r>
      <w:r w:rsidRPr="00B2155C">
        <w:t xml:space="preserve"> shows the distribution of the stores under the two classifications and </w:t>
      </w:r>
      <w:r w:rsidRPr="00B2155C">
        <w:fldChar w:fldCharType="begin"/>
      </w:r>
      <w:r w:rsidRPr="00B2155C">
        <w:instrText xml:space="preserve"> REF _Ref159171644 \h  \* MERGEFORMAT </w:instrText>
      </w:r>
      <w:r w:rsidRPr="00B2155C">
        <w:fldChar w:fldCharType="separate"/>
      </w:r>
      <w:r w:rsidRPr="00B2155C">
        <w:rPr>
          <w:i/>
          <w:iCs/>
        </w:rPr>
        <w:t>Table 1</w:t>
      </w:r>
      <w:r w:rsidRPr="00B2155C">
        <w:fldChar w:fldCharType="end"/>
      </w:r>
      <w:r w:rsidRPr="00B2155C">
        <w:t xml:space="preserve"> summarizes the numbers.</w:t>
      </w:r>
    </w:p>
    <w:p w14:paraId="1FE2EE89" w14:textId="40F9E9C1" w:rsidR="006663A6" w:rsidRPr="00B2155C" w:rsidRDefault="006663A6" w:rsidP="00740946">
      <w:pPr>
        <w:pStyle w:val="Newparagraph"/>
        <w:spacing w:line="240" w:lineRule="auto"/>
        <w:jc w:val="both"/>
        <w:rPr>
          <w:lang w:eastAsia="zh-CN"/>
        </w:rPr>
      </w:pPr>
    </w:p>
    <w:p w14:paraId="11752283" w14:textId="77777777" w:rsidR="000E6A4F" w:rsidRDefault="000E6A4F" w:rsidP="00963287">
      <w:pPr>
        <w:spacing w:line="240" w:lineRule="auto"/>
        <w:rPr>
          <w:rFonts w:eastAsia="DengXian"/>
        </w:rPr>
      </w:pPr>
    </w:p>
    <w:p w14:paraId="593273B5" w14:textId="4D9CBFC1" w:rsidR="00AC4A73" w:rsidRPr="00147F02" w:rsidRDefault="009C2200" w:rsidP="00963287">
      <w:pPr>
        <w:spacing w:line="240" w:lineRule="auto"/>
      </w:pPr>
      <w:r w:rsidRPr="009C2200">
        <w:br/>
      </w:r>
      <w:r w:rsidRPr="00147F02">
        <w:t xml:space="preserve">Fourth, I </w:t>
      </w:r>
      <w:r w:rsidRPr="00105C9A">
        <w:t>am not convinced that using Euclidean distance as a metric is appropriate for a well-developed, high-density urban area. In such a context, where the road network is extensive and complex, Euclidean distance may not accurately</w:t>
      </w:r>
      <w:r w:rsidRPr="00147F02">
        <w:t xml:space="preserve"> reflect actual travel patterns or accessibility. A more nuanced metric that accounts for the urban environment's specific characteristics would provide more meaningful insights.</w:t>
      </w:r>
    </w:p>
    <w:p w14:paraId="211C3D4C" w14:textId="77777777" w:rsidR="007B1FB2" w:rsidRPr="007B1FB2" w:rsidRDefault="00E56B8B" w:rsidP="006C197B">
      <w:pPr>
        <w:pStyle w:val="ListParagraph"/>
        <w:numPr>
          <w:ilvl w:val="0"/>
          <w:numId w:val="1"/>
        </w:numPr>
        <w:spacing w:line="240" w:lineRule="auto"/>
        <w:jc w:val="both"/>
        <w:rPr>
          <w:rFonts w:ascii="Times New Roman" w:hAnsi="Times New Roman" w:cs="Times New Roman"/>
          <w:color w:val="0F9ED5" w:themeColor="accent4"/>
        </w:rPr>
      </w:pPr>
      <w:r w:rsidRPr="00E56B8B">
        <w:rPr>
          <w:rFonts w:ascii="Times New Roman" w:hAnsi="Times New Roman" w:cs="Times New Roman"/>
          <w:color w:val="0F9ED5" w:themeColor="accent4"/>
        </w:rPr>
        <w:t xml:space="preserve">We appreciate your comments regarding the use of Euclidean distance as </w:t>
      </w:r>
      <w:r w:rsidR="007B1FB2">
        <w:rPr>
          <w:rFonts w:ascii="Times New Roman" w:eastAsia="DengXian" w:hAnsi="Times New Roman" w:cs="Times New Roman" w:hint="eastAsia"/>
          <w:color w:val="0F9ED5" w:themeColor="accent4"/>
        </w:rPr>
        <w:t>the</w:t>
      </w:r>
      <w:r w:rsidRPr="00E56B8B">
        <w:rPr>
          <w:rFonts w:ascii="Times New Roman" w:hAnsi="Times New Roman" w:cs="Times New Roman"/>
          <w:color w:val="0F9ED5" w:themeColor="accent4"/>
        </w:rPr>
        <w:t xml:space="preserve"> distance measure</w:t>
      </w:r>
      <w:r w:rsidR="00757D9F" w:rsidRPr="009E1F9D">
        <w:rPr>
          <w:rFonts w:ascii="Times New Roman" w:hAnsi="Times New Roman" w:cs="Times New Roman" w:hint="eastAsia"/>
          <w:color w:val="0F9ED5" w:themeColor="accent4"/>
        </w:rPr>
        <w:t xml:space="preserve">. </w:t>
      </w:r>
    </w:p>
    <w:p w14:paraId="649F44A9" w14:textId="41C441C7" w:rsidR="0073310B" w:rsidRPr="006C197B" w:rsidRDefault="006C197B" w:rsidP="006C197B">
      <w:pPr>
        <w:pStyle w:val="ListParagraph"/>
        <w:numPr>
          <w:ilvl w:val="0"/>
          <w:numId w:val="1"/>
        </w:numPr>
        <w:spacing w:line="240" w:lineRule="auto"/>
        <w:jc w:val="both"/>
        <w:rPr>
          <w:rFonts w:ascii="Times New Roman" w:hAnsi="Times New Roman" w:cs="Times New Roman"/>
          <w:color w:val="0F9ED5" w:themeColor="accent4"/>
        </w:rPr>
      </w:pPr>
      <w:r w:rsidRPr="006C197B">
        <w:rPr>
          <w:rFonts w:ascii="Times New Roman" w:hAnsi="Times New Roman" w:cs="Times New Roman"/>
          <w:color w:val="0F9ED5" w:themeColor="accent4"/>
        </w:rPr>
        <w:t>In the original manuscript, we opted for Euclidean distance since it has been widely used in literature to study food accessibility. However, we acknowledge your valuable point that network distance may better reflect actual travel patterns and accessibility in well-developed, high-density urban areas.</w:t>
      </w:r>
      <w:r w:rsidR="0073310B" w:rsidRPr="006C197B">
        <w:rPr>
          <w:rFonts w:ascii="Times New Roman" w:hAnsi="Times New Roman" w:cs="Times New Roman" w:hint="eastAsia"/>
          <w:color w:val="0F9ED5" w:themeColor="accent4"/>
        </w:rPr>
        <w:t xml:space="preserve"> </w:t>
      </w:r>
    </w:p>
    <w:p w14:paraId="3F95930B" w14:textId="3F65143E" w:rsidR="00887DD1" w:rsidRPr="00887DD1" w:rsidRDefault="00887DD1" w:rsidP="006C197B">
      <w:pPr>
        <w:pStyle w:val="ListParagraph"/>
        <w:numPr>
          <w:ilvl w:val="0"/>
          <w:numId w:val="1"/>
        </w:numPr>
        <w:spacing w:line="240" w:lineRule="auto"/>
        <w:jc w:val="both"/>
        <w:rPr>
          <w:rFonts w:ascii="Times New Roman" w:hAnsi="Times New Roman" w:cs="Times New Roman"/>
          <w:color w:val="0F9ED5" w:themeColor="accent4"/>
        </w:rPr>
      </w:pPr>
      <w:r w:rsidRPr="00887DD1">
        <w:rPr>
          <w:rFonts w:ascii="Times New Roman" w:eastAsia="DengXian" w:hAnsi="Times New Roman" w:cs="Times New Roman"/>
          <w:color w:val="0F9ED5" w:themeColor="accent4"/>
        </w:rPr>
        <w:t xml:space="preserve">In this study, we considered two aspects related to distance measurements: identifying food-related visits </w:t>
      </w:r>
      <w:r w:rsidR="00567AC0">
        <w:rPr>
          <w:rFonts w:ascii="Times New Roman" w:eastAsia="DengXian" w:hAnsi="Times New Roman" w:cs="Times New Roman" w:hint="eastAsia"/>
          <w:color w:val="0F9ED5" w:themeColor="accent4"/>
        </w:rPr>
        <w:t xml:space="preserve">based on distance range </w:t>
      </w:r>
      <w:r w:rsidRPr="00887DD1">
        <w:rPr>
          <w:rFonts w:ascii="Times New Roman" w:eastAsia="DengXian" w:hAnsi="Times New Roman" w:cs="Times New Roman"/>
          <w:color w:val="0F9ED5" w:themeColor="accent4"/>
        </w:rPr>
        <w:t>and calculating the home-to-store distance. We decided to update only the latter with network distance due to the following reasons</w:t>
      </w:r>
      <w:r w:rsidR="00ED0939">
        <w:rPr>
          <w:rFonts w:ascii="Times New Roman" w:eastAsia="DengXian" w:hAnsi="Times New Roman" w:cs="Times New Roman" w:hint="eastAsia"/>
          <w:color w:val="0F9ED5" w:themeColor="accent4"/>
        </w:rPr>
        <w:t>.</w:t>
      </w:r>
    </w:p>
    <w:p w14:paraId="7C1EF786" w14:textId="141A50B3" w:rsidR="006C197B" w:rsidRPr="006F05DD" w:rsidRDefault="00FF22E0" w:rsidP="006C197B">
      <w:pPr>
        <w:pStyle w:val="ListParagraph"/>
        <w:numPr>
          <w:ilvl w:val="0"/>
          <w:numId w:val="1"/>
        </w:numPr>
        <w:spacing w:line="240" w:lineRule="auto"/>
        <w:jc w:val="both"/>
        <w:rPr>
          <w:rFonts w:ascii="Times New Roman" w:hAnsi="Times New Roman" w:cs="Times New Roman"/>
          <w:color w:val="0F9ED5" w:themeColor="accent4"/>
        </w:rPr>
      </w:pPr>
      <w:r>
        <w:rPr>
          <w:rFonts w:ascii="Times New Roman" w:eastAsia="DengXian" w:hAnsi="Times New Roman" w:cs="Times New Roman" w:hint="eastAsia"/>
          <w:color w:val="0F9ED5" w:themeColor="accent4"/>
        </w:rPr>
        <w:t xml:space="preserve">The </w:t>
      </w:r>
      <w:r w:rsidRPr="00FF22E0">
        <w:rPr>
          <w:rFonts w:ascii="Times New Roman" w:eastAsia="DengXian" w:hAnsi="Times New Roman" w:cs="Times New Roman"/>
          <w:color w:val="0F9ED5" w:themeColor="accent4"/>
        </w:rPr>
        <w:t>figure</w:t>
      </w:r>
      <w:r w:rsidR="00BD4CE1">
        <w:rPr>
          <w:rFonts w:ascii="Times New Roman" w:eastAsia="DengXian" w:hAnsi="Times New Roman" w:cs="Times New Roman" w:hint="eastAsia"/>
          <w:color w:val="0F9ED5" w:themeColor="accent4"/>
        </w:rPr>
        <w:t>s</w:t>
      </w:r>
      <w:r w:rsidRPr="00FF22E0">
        <w:rPr>
          <w:rFonts w:ascii="Times New Roman" w:eastAsia="DengXian" w:hAnsi="Times New Roman" w:cs="Times New Roman"/>
          <w:color w:val="0F9ED5" w:themeColor="accent4"/>
        </w:rPr>
        <w:t xml:space="preserve"> below show a dummy home-food outlet point pair in our study area.</w:t>
      </w:r>
      <w:r w:rsidR="00301825">
        <w:rPr>
          <w:rFonts w:ascii="Times New Roman" w:eastAsia="DengXian" w:hAnsi="Times New Roman" w:cs="Times New Roman" w:hint="eastAsia"/>
          <w:color w:val="0F9ED5" w:themeColor="accent4"/>
        </w:rPr>
        <w:t xml:space="preserve"> W</w:t>
      </w:r>
      <w:r w:rsidRPr="00FF22E0">
        <w:rPr>
          <w:rFonts w:ascii="Times New Roman" w:eastAsia="DengXian" w:hAnsi="Times New Roman" w:cs="Times New Roman"/>
          <w:color w:val="0F9ED5" w:themeColor="accent4"/>
        </w:rPr>
        <w:t xml:space="preserve">e </w:t>
      </w:r>
      <w:r w:rsidR="00301825">
        <w:rPr>
          <w:rFonts w:ascii="Times New Roman" w:eastAsia="DengXian" w:hAnsi="Times New Roman" w:cs="Times New Roman" w:hint="eastAsia"/>
          <w:color w:val="0F9ED5" w:themeColor="accent4"/>
        </w:rPr>
        <w:t xml:space="preserve">first </w:t>
      </w:r>
      <w:r w:rsidRPr="00FF22E0">
        <w:rPr>
          <w:rFonts w:ascii="Times New Roman" w:eastAsia="DengXian" w:hAnsi="Times New Roman" w:cs="Times New Roman"/>
          <w:color w:val="0F9ED5" w:themeColor="accent4"/>
        </w:rPr>
        <w:t>identif</w:t>
      </w:r>
      <w:r w:rsidR="00301825">
        <w:rPr>
          <w:rFonts w:ascii="Times New Roman" w:eastAsia="DengXian" w:hAnsi="Times New Roman" w:cs="Times New Roman" w:hint="eastAsia"/>
          <w:color w:val="0F9ED5" w:themeColor="accent4"/>
        </w:rPr>
        <w:t>y</w:t>
      </w:r>
      <w:r w:rsidRPr="00FF22E0">
        <w:rPr>
          <w:rFonts w:ascii="Times New Roman" w:eastAsia="DengXian" w:hAnsi="Times New Roman" w:cs="Times New Roman"/>
          <w:color w:val="0F9ED5" w:themeColor="accent4"/>
        </w:rPr>
        <w:t xml:space="preserve"> </w:t>
      </w:r>
      <w:r w:rsidR="006206A6">
        <w:rPr>
          <w:rFonts w:ascii="Times New Roman" w:eastAsia="DengXian" w:hAnsi="Times New Roman" w:cs="Times New Roman" w:hint="eastAsia"/>
          <w:color w:val="0F9ED5" w:themeColor="accent4"/>
        </w:rPr>
        <w:t>a visit to the store</w:t>
      </w:r>
      <w:r w:rsidR="005C2BFA">
        <w:rPr>
          <w:rFonts w:ascii="Times New Roman" w:eastAsia="DengXian" w:hAnsi="Times New Roman" w:cs="Times New Roman" w:hint="eastAsia"/>
          <w:color w:val="0F9ED5" w:themeColor="accent4"/>
        </w:rPr>
        <w:t xml:space="preserve"> by</w:t>
      </w:r>
      <w:r w:rsidRPr="00FF22E0">
        <w:rPr>
          <w:rFonts w:ascii="Times New Roman" w:eastAsia="DengXian" w:hAnsi="Times New Roman" w:cs="Times New Roman"/>
          <w:color w:val="0F9ED5" w:themeColor="accent4"/>
        </w:rPr>
        <w:t xml:space="preserve"> considering activity </w:t>
      </w:r>
      <w:r w:rsidR="005C2BFA">
        <w:rPr>
          <w:rFonts w:ascii="Times New Roman" w:eastAsia="DengXian" w:hAnsi="Times New Roman" w:cs="Times New Roman" w:hint="eastAsia"/>
          <w:color w:val="0F9ED5" w:themeColor="accent4"/>
        </w:rPr>
        <w:t>stays</w:t>
      </w:r>
      <w:r w:rsidRPr="00FF22E0">
        <w:rPr>
          <w:rFonts w:ascii="Times New Roman" w:eastAsia="DengXian" w:hAnsi="Times New Roman" w:cs="Times New Roman"/>
          <w:color w:val="0F9ED5" w:themeColor="accent4"/>
        </w:rPr>
        <w:t xml:space="preserve"> within a certain radius of a food access-related POI (e.g., 200 meters, as shown in the left-hand figure).</w:t>
      </w:r>
      <w:r w:rsidR="00301825">
        <w:rPr>
          <w:rFonts w:ascii="Times New Roman" w:eastAsia="DengXian" w:hAnsi="Times New Roman" w:cs="Times New Roman" w:hint="eastAsia"/>
          <w:color w:val="0F9ED5" w:themeColor="accent4"/>
        </w:rPr>
        <w:t xml:space="preserve"> Then,</w:t>
      </w:r>
      <w:r w:rsidRPr="00FF22E0">
        <w:rPr>
          <w:rFonts w:ascii="Times New Roman" w:eastAsia="DengXian" w:hAnsi="Times New Roman" w:cs="Times New Roman"/>
          <w:color w:val="0F9ED5" w:themeColor="accent4"/>
        </w:rPr>
        <w:t xml:space="preserve"> we calculate the pairwise home-to-store distance (see the right-hand figure)</w:t>
      </w:r>
      <w:r w:rsidR="00BD4CE1" w:rsidRPr="00FF22E0">
        <w:rPr>
          <w:rFonts w:ascii="Times New Roman" w:eastAsia="DengXian" w:hAnsi="Times New Roman" w:cs="Times New Roman"/>
          <w:color w:val="0F9ED5" w:themeColor="accent4"/>
        </w:rPr>
        <w:t>.</w:t>
      </w:r>
    </w:p>
    <w:p w14:paraId="33AD21D4" w14:textId="77777777" w:rsidR="006C197B" w:rsidRDefault="006C197B" w:rsidP="006F05DD">
      <w:pPr>
        <w:spacing w:line="240" w:lineRule="auto"/>
        <w:ind w:left="720" w:firstLine="720"/>
        <w:rPr>
          <w:noProof/>
        </w:rPr>
      </w:pPr>
      <w:r w:rsidRPr="00BC3C41">
        <w:rPr>
          <w:noProof/>
        </w:rPr>
        <w:drawing>
          <wp:inline distT="0" distB="0" distL="0" distR="0" wp14:anchorId="1DE9494F" wp14:editId="19AE2548">
            <wp:extent cx="4212701" cy="2286198"/>
            <wp:effectExtent l="0" t="0" r="0" b="0"/>
            <wp:docPr id="55" name="Picture 54" descr="A map of a network connection&#10;&#10;Description automatically generated">
              <a:extLst xmlns:a="http://schemas.openxmlformats.org/drawingml/2006/main">
                <a:ext uri="{FF2B5EF4-FFF2-40B4-BE49-F238E27FC236}">
                  <a16:creationId xmlns:a16="http://schemas.microsoft.com/office/drawing/2014/main" id="{6F0A4C18-BDFB-4618-A536-97AD088F64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descr="A map of a network connection&#10;&#10;Description automatically generated">
                      <a:extLst>
                        <a:ext uri="{FF2B5EF4-FFF2-40B4-BE49-F238E27FC236}">
                          <a16:creationId xmlns:a16="http://schemas.microsoft.com/office/drawing/2014/main" id="{181AA53C-0F2E-EAB2-07D9-8E2C72F22421}"/>
                        </a:ext>
                      </a:extLst>
                    </pic:cNvPr>
                    <pic:cNvPicPr>
                      <a:picLocks noChangeAspect="1"/>
                    </pic:cNvPicPr>
                  </pic:nvPicPr>
                  <pic:blipFill>
                    <a:blip r:embed="rId16"/>
                    <a:stretch>
                      <a:fillRect/>
                    </a:stretch>
                  </pic:blipFill>
                  <pic:spPr>
                    <a:xfrm>
                      <a:off x="0" y="0"/>
                      <a:ext cx="4212701" cy="2286198"/>
                    </a:xfrm>
                    <a:prstGeom prst="rect">
                      <a:avLst/>
                    </a:prstGeom>
                  </pic:spPr>
                </pic:pic>
              </a:graphicData>
            </a:graphic>
          </wp:inline>
        </w:drawing>
      </w:r>
    </w:p>
    <w:p w14:paraId="13F7A107" w14:textId="77777777" w:rsidR="006C197B" w:rsidRDefault="006C197B" w:rsidP="006C197B">
      <w:pPr>
        <w:spacing w:line="240" w:lineRule="auto"/>
        <w:jc w:val="center"/>
      </w:pPr>
      <w:r>
        <w:rPr>
          <w:rFonts w:ascii="Times New Roman" w:hAnsi="Times New Roman" w:cs="Times New Roman" w:hint="eastAsia"/>
        </w:rPr>
        <w:t>(B</w:t>
      </w:r>
      <w:r w:rsidRPr="00B1329F">
        <w:rPr>
          <w:rFonts w:ascii="Times New Roman" w:hAnsi="Times New Roman" w:cs="Times New Roman"/>
        </w:rPr>
        <w:t>ase road network</w:t>
      </w:r>
      <w:r>
        <w:rPr>
          <w:rFonts w:ascii="Times New Roman" w:hAnsi="Times New Roman" w:cs="Times New Roman" w:hint="eastAsia"/>
        </w:rPr>
        <w:t>:</w:t>
      </w:r>
      <w:r w:rsidRPr="00B1329F">
        <w:rPr>
          <w:rFonts w:ascii="Times New Roman" w:hAnsi="Times New Roman" w:cs="Times New Roman"/>
        </w:rPr>
        <w:t xml:space="preserve"> O</w:t>
      </w:r>
      <w:r>
        <w:rPr>
          <w:rFonts w:ascii="Times New Roman" w:hAnsi="Times New Roman" w:cs="Times New Roman"/>
        </w:rPr>
        <w:t>pen Street</w:t>
      </w:r>
      <w:r>
        <w:rPr>
          <w:rFonts w:ascii="Times New Roman" w:hAnsi="Times New Roman" w:cs="Times New Roman" w:hint="eastAsia"/>
        </w:rPr>
        <w:t xml:space="preserve"> Map)</w:t>
      </w:r>
    </w:p>
    <w:p w14:paraId="56FF9509" w14:textId="018F94BF" w:rsidR="006C197B" w:rsidRDefault="0022525C" w:rsidP="00CF6BB3">
      <w:pPr>
        <w:pStyle w:val="ListParagraph"/>
        <w:spacing w:line="240" w:lineRule="auto"/>
        <w:jc w:val="both"/>
        <w:rPr>
          <w:rFonts w:ascii="Times New Roman" w:eastAsia="DengXian" w:hAnsi="Times New Roman" w:cs="Times New Roman"/>
          <w:color w:val="0F9ED5" w:themeColor="accent4"/>
        </w:rPr>
      </w:pPr>
      <w:r w:rsidRPr="0022525C">
        <w:rPr>
          <w:rFonts w:ascii="Times New Roman" w:eastAsia="DengXian" w:hAnsi="Times New Roman" w:cs="Times New Roman"/>
          <w:color w:val="0F9ED5" w:themeColor="accent4"/>
        </w:rPr>
        <w:t xml:space="preserve">The left figure shows that the circular buffer around the </w:t>
      </w:r>
      <w:r>
        <w:rPr>
          <w:rFonts w:ascii="Times New Roman" w:eastAsia="DengXian" w:hAnsi="Times New Roman" w:cs="Times New Roman" w:hint="eastAsia"/>
          <w:color w:val="0F9ED5" w:themeColor="accent4"/>
        </w:rPr>
        <w:t>POI</w:t>
      </w:r>
      <w:r w:rsidRPr="0022525C">
        <w:rPr>
          <w:rFonts w:ascii="Times New Roman" w:eastAsia="DengXian" w:hAnsi="Times New Roman" w:cs="Times New Roman"/>
          <w:color w:val="0F9ED5" w:themeColor="accent4"/>
        </w:rPr>
        <w:t xml:space="preserve"> aligns closely with the areas defined by points within the same network distance value.</w:t>
      </w:r>
      <w:r w:rsidR="00A91153">
        <w:rPr>
          <w:rFonts w:ascii="Times New Roman" w:eastAsia="DengXian" w:hAnsi="Times New Roman" w:cs="Times New Roman" w:hint="eastAsia"/>
          <w:color w:val="0F9ED5" w:themeColor="accent4"/>
        </w:rPr>
        <w:t xml:space="preserve"> However,</w:t>
      </w:r>
      <w:r w:rsidR="00DE3F6B" w:rsidRPr="00DE3F6B">
        <w:rPr>
          <w:rFonts w:ascii="Times New Roman" w:eastAsia="DengXian" w:hAnsi="Times New Roman" w:cs="Times New Roman"/>
          <w:color w:val="0F9ED5" w:themeColor="accent4"/>
        </w:rPr>
        <w:t xml:space="preserve"> the right figure reveals that the two home-to-store distances can differ significantly</w:t>
      </w:r>
      <w:r w:rsidR="0054745D" w:rsidRPr="0054745D">
        <w:rPr>
          <w:rFonts w:ascii="Times New Roman" w:eastAsia="DengXian" w:hAnsi="Times New Roman" w:cs="Times New Roman"/>
          <w:color w:val="0F9ED5" w:themeColor="accent4"/>
        </w:rPr>
        <w:t>.</w:t>
      </w:r>
      <w:r w:rsidR="00F574F4">
        <w:rPr>
          <w:rFonts w:ascii="Times New Roman" w:eastAsia="DengXian" w:hAnsi="Times New Roman" w:cs="Times New Roman" w:hint="eastAsia"/>
          <w:color w:val="0F9ED5" w:themeColor="accent4"/>
        </w:rPr>
        <w:t xml:space="preserve"> The two figure</w:t>
      </w:r>
      <w:r w:rsidR="00CE59B2">
        <w:rPr>
          <w:rFonts w:ascii="Times New Roman" w:eastAsia="DengXian" w:hAnsi="Times New Roman" w:cs="Times New Roman" w:hint="eastAsia"/>
          <w:color w:val="0F9ED5" w:themeColor="accent4"/>
        </w:rPr>
        <w:t>s</w:t>
      </w:r>
      <w:r w:rsidR="00F574F4">
        <w:rPr>
          <w:rFonts w:ascii="Times New Roman" w:eastAsia="DengXian" w:hAnsi="Times New Roman" w:cs="Times New Roman" w:hint="eastAsia"/>
          <w:color w:val="0F9ED5" w:themeColor="accent4"/>
        </w:rPr>
        <w:t xml:space="preserve"> </w:t>
      </w:r>
      <w:r w:rsidR="003E7FC5">
        <w:rPr>
          <w:rFonts w:ascii="Times New Roman" w:eastAsia="DengXian" w:hAnsi="Times New Roman" w:cs="Times New Roman" w:hint="eastAsia"/>
          <w:color w:val="0F9ED5" w:themeColor="accent4"/>
        </w:rPr>
        <w:t xml:space="preserve">below </w:t>
      </w:r>
      <w:r w:rsidR="00CE59B2">
        <w:rPr>
          <w:rFonts w:ascii="Times New Roman" w:eastAsia="DengXian" w:hAnsi="Times New Roman" w:cs="Times New Roman" w:hint="eastAsia"/>
          <w:color w:val="0F9ED5" w:themeColor="accent4"/>
        </w:rPr>
        <w:t xml:space="preserve">also confirms this difference. </w:t>
      </w:r>
    </w:p>
    <w:p w14:paraId="2804A6ED" w14:textId="57DB378F" w:rsidR="00F574F4" w:rsidRPr="00F574F4" w:rsidRDefault="00F574F4" w:rsidP="00F574F4">
      <w:pPr>
        <w:spacing w:line="240" w:lineRule="auto"/>
        <w:ind w:firstLine="360"/>
        <w:jc w:val="center"/>
        <w:rPr>
          <w:rFonts w:eastAsia="DengXian"/>
        </w:rPr>
      </w:pPr>
      <w:r>
        <w:rPr>
          <w:rFonts w:eastAsia="DengXian" w:hint="eastAsia"/>
          <w:noProof/>
        </w:rPr>
        <w:lastRenderedPageBreak/>
        <w:t xml:space="preserve">    </w:t>
      </w:r>
      <w:r>
        <w:rPr>
          <w:noProof/>
        </w:rPr>
        <w:t xml:space="preserve"> </w:t>
      </w:r>
      <w:r>
        <w:rPr>
          <w:noProof/>
        </w:rPr>
        <w:drawing>
          <wp:inline distT="0" distB="0" distL="0" distR="0" wp14:anchorId="411F5787" wp14:editId="439F3151">
            <wp:extent cx="2792716" cy="1828800"/>
            <wp:effectExtent l="0" t="0" r="8255" b="0"/>
            <wp:docPr id="917197268" name="Picture 1" descr="A graph of a number of numbers&#10;&#10;Description automatically generated">
              <a:extLst xmlns:a="http://schemas.openxmlformats.org/drawingml/2006/main">
                <a:ext uri="{FF2B5EF4-FFF2-40B4-BE49-F238E27FC236}">
                  <a16:creationId xmlns:a16="http://schemas.microsoft.com/office/drawing/2014/main" id="{3BFB57DF-4778-42B5-9325-F77745FFF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97268" name="Picture 1" descr="A graph of a number of numbers&#10;&#10;Description automatically generated"/>
                    <pic:cNvPicPr/>
                  </pic:nvPicPr>
                  <pic:blipFill>
                    <a:blip r:embed="rId17"/>
                    <a:stretch>
                      <a:fillRect/>
                    </a:stretch>
                  </pic:blipFill>
                  <pic:spPr>
                    <a:xfrm>
                      <a:off x="0" y="0"/>
                      <a:ext cx="2792716" cy="1828800"/>
                    </a:xfrm>
                    <a:prstGeom prst="rect">
                      <a:avLst/>
                    </a:prstGeom>
                  </pic:spPr>
                </pic:pic>
              </a:graphicData>
            </a:graphic>
          </wp:inline>
        </w:drawing>
      </w:r>
      <w:r>
        <w:rPr>
          <w:noProof/>
        </w:rPr>
        <w:drawing>
          <wp:inline distT="0" distB="0" distL="0" distR="0" wp14:anchorId="0B07598A" wp14:editId="5E944681">
            <wp:extent cx="2733297" cy="1828800"/>
            <wp:effectExtent l="0" t="0" r="0" b="0"/>
            <wp:docPr id="226614959" name="Picture 1" descr="A graph of a number of people&#10;&#10;Description automatically generated with medium confidence">
              <a:extLst xmlns:a="http://schemas.openxmlformats.org/drawingml/2006/main">
                <a:ext uri="{FF2B5EF4-FFF2-40B4-BE49-F238E27FC236}">
                  <a16:creationId xmlns:a16="http://schemas.microsoft.com/office/drawing/2014/main" id="{379CF3FF-4534-4C3E-9324-C86E480D87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14959" name="Picture 1" descr="A graph of a number of people&#10;&#10;Description automatically generated with medium confidence"/>
                    <pic:cNvPicPr/>
                  </pic:nvPicPr>
                  <pic:blipFill>
                    <a:blip r:embed="rId18"/>
                    <a:stretch>
                      <a:fillRect/>
                    </a:stretch>
                  </pic:blipFill>
                  <pic:spPr>
                    <a:xfrm>
                      <a:off x="0" y="0"/>
                      <a:ext cx="2733297" cy="1828800"/>
                    </a:xfrm>
                    <a:prstGeom prst="rect">
                      <a:avLst/>
                    </a:prstGeom>
                  </pic:spPr>
                </pic:pic>
              </a:graphicData>
            </a:graphic>
          </wp:inline>
        </w:drawing>
      </w:r>
    </w:p>
    <w:p w14:paraId="28E97D71" w14:textId="77777777" w:rsidR="008A2F2B" w:rsidRPr="008A2F2B" w:rsidRDefault="00844B74" w:rsidP="00E031F0">
      <w:pPr>
        <w:pStyle w:val="ListParagraph"/>
        <w:numPr>
          <w:ilvl w:val="0"/>
          <w:numId w:val="1"/>
        </w:numPr>
        <w:spacing w:line="240" w:lineRule="auto"/>
        <w:jc w:val="both"/>
        <w:rPr>
          <w:rFonts w:ascii="Times New Roman" w:hAnsi="Times New Roman" w:cs="Times New Roman"/>
          <w:color w:val="0F9ED5" w:themeColor="accent4"/>
        </w:rPr>
      </w:pPr>
      <w:r w:rsidRPr="0084101E">
        <w:rPr>
          <w:rFonts w:ascii="Times New Roman" w:hAnsi="Times New Roman" w:cs="Times New Roman"/>
          <w:color w:val="0F9ED5" w:themeColor="accent4"/>
        </w:rPr>
        <w:t xml:space="preserve">Based on this discussion, we have decided to retain Euclidean distance for identifying food-related visits </w:t>
      </w:r>
      <w:r w:rsidR="00272DAF" w:rsidRPr="0084101E">
        <w:rPr>
          <w:rFonts w:ascii="Times New Roman" w:eastAsia="DengXian" w:hAnsi="Times New Roman" w:cs="Times New Roman" w:hint="eastAsia"/>
          <w:color w:val="0F9ED5" w:themeColor="accent4"/>
        </w:rPr>
        <w:t>and home-based visit</w:t>
      </w:r>
      <w:r w:rsidR="0084101E" w:rsidRPr="0084101E">
        <w:rPr>
          <w:rFonts w:ascii="Times New Roman" w:eastAsia="DengXian" w:hAnsi="Times New Roman" w:cs="Times New Roman" w:hint="eastAsia"/>
          <w:color w:val="0F9ED5" w:themeColor="accent4"/>
        </w:rPr>
        <w:t xml:space="preserve"> (</w:t>
      </w:r>
      <w:r w:rsidR="001C3314">
        <w:rPr>
          <w:rFonts w:ascii="Times New Roman" w:eastAsia="DengXian" w:hAnsi="Times New Roman" w:cs="Times New Roman" w:hint="eastAsia"/>
          <w:color w:val="0F9ED5" w:themeColor="accent4"/>
        </w:rPr>
        <w:t xml:space="preserve">which means </w:t>
      </w:r>
      <w:r w:rsidR="00BB3F2D">
        <w:rPr>
          <w:rFonts w:ascii="Times New Roman" w:eastAsia="DengXian" w:hAnsi="Times New Roman" w:cs="Times New Roman" w:hint="eastAsia"/>
          <w:color w:val="0F9ED5" w:themeColor="accent4"/>
        </w:rPr>
        <w:t xml:space="preserve">those </w:t>
      </w:r>
      <w:r w:rsidR="00BB3F2D">
        <w:rPr>
          <w:rFonts w:ascii="Times New Roman" w:eastAsia="DengXian" w:hAnsi="Times New Roman" w:cs="Times New Roman"/>
          <w:color w:val="0F9ED5" w:themeColor="accent4"/>
        </w:rPr>
        <w:t>metrics</w:t>
      </w:r>
      <w:r w:rsidR="00BB3F2D">
        <w:rPr>
          <w:rFonts w:ascii="Times New Roman" w:eastAsia="DengXian" w:hAnsi="Times New Roman" w:cs="Times New Roman" w:hint="eastAsia"/>
          <w:color w:val="0F9ED5" w:themeColor="accent4"/>
        </w:rPr>
        <w:t xml:space="preserve"> </w:t>
      </w:r>
      <w:r w:rsidR="001C3314" w:rsidRPr="001C3314">
        <w:rPr>
          <w:rFonts w:ascii="Times New Roman" w:eastAsia="DengXian" w:hAnsi="Times New Roman" w:cs="Times New Roman"/>
          <w:color w:val="0F9ED5" w:themeColor="accent4"/>
        </w:rPr>
        <w:t xml:space="preserve">and </w:t>
      </w:r>
      <w:r w:rsidR="00BB3F2D">
        <w:rPr>
          <w:rFonts w:ascii="Times New Roman" w:eastAsia="DengXian" w:hAnsi="Times New Roman" w:cs="Times New Roman" w:hint="eastAsia"/>
          <w:color w:val="0F9ED5" w:themeColor="accent4"/>
        </w:rPr>
        <w:t xml:space="preserve">the </w:t>
      </w:r>
      <w:r w:rsidR="001C3314" w:rsidRPr="001C3314">
        <w:rPr>
          <w:rFonts w:ascii="Times New Roman" w:eastAsia="DengXian" w:hAnsi="Times New Roman" w:cs="Times New Roman"/>
          <w:color w:val="0F9ED5" w:themeColor="accent4"/>
        </w:rPr>
        <w:t>temporal patterns remain unchanged</w:t>
      </w:r>
      <w:r w:rsidR="0084101E" w:rsidRPr="0084101E">
        <w:rPr>
          <w:rFonts w:ascii="Times New Roman" w:eastAsia="DengXian" w:hAnsi="Times New Roman" w:cs="Times New Roman" w:hint="eastAsia"/>
          <w:color w:val="0F9ED5" w:themeColor="accent4"/>
        </w:rPr>
        <w:t>)</w:t>
      </w:r>
      <w:r w:rsidR="00272DAF" w:rsidRPr="0084101E">
        <w:rPr>
          <w:rFonts w:ascii="Times New Roman" w:eastAsia="DengXian" w:hAnsi="Times New Roman" w:cs="Times New Roman" w:hint="eastAsia"/>
          <w:color w:val="0F9ED5" w:themeColor="accent4"/>
        </w:rPr>
        <w:t xml:space="preserve">, </w:t>
      </w:r>
      <w:r w:rsidRPr="0084101E">
        <w:rPr>
          <w:rFonts w:ascii="Times New Roman" w:hAnsi="Times New Roman" w:cs="Times New Roman"/>
          <w:color w:val="0F9ED5" w:themeColor="accent4"/>
        </w:rPr>
        <w:t xml:space="preserve">but </w:t>
      </w:r>
      <w:r w:rsidR="000B4FED" w:rsidRPr="0084101E">
        <w:rPr>
          <w:rFonts w:ascii="Times New Roman" w:eastAsia="DengXian" w:hAnsi="Times New Roman" w:cs="Times New Roman" w:hint="eastAsia"/>
          <w:color w:val="0F9ED5" w:themeColor="accent4"/>
        </w:rPr>
        <w:t xml:space="preserve">we </w:t>
      </w:r>
      <w:r w:rsidRPr="0084101E">
        <w:rPr>
          <w:rFonts w:ascii="Times New Roman" w:hAnsi="Times New Roman" w:cs="Times New Roman"/>
          <w:color w:val="0F9ED5" w:themeColor="accent4"/>
        </w:rPr>
        <w:t>recalculated the home-to-store distances.</w:t>
      </w:r>
      <w:r w:rsidR="0084101E" w:rsidRPr="0084101E">
        <w:rPr>
          <w:rFonts w:ascii="Times New Roman" w:eastAsia="DengXian" w:hAnsi="Times New Roman" w:cs="Times New Roman" w:hint="eastAsia"/>
          <w:color w:val="0F9ED5" w:themeColor="accent4"/>
        </w:rPr>
        <w:t xml:space="preserve"> </w:t>
      </w:r>
    </w:p>
    <w:p w14:paraId="2E261AC2" w14:textId="43081A65" w:rsidR="00857865" w:rsidRPr="0084101E" w:rsidRDefault="002350BA" w:rsidP="00E031F0">
      <w:pPr>
        <w:pStyle w:val="ListParagraph"/>
        <w:numPr>
          <w:ilvl w:val="0"/>
          <w:numId w:val="1"/>
        </w:numPr>
        <w:spacing w:line="240" w:lineRule="auto"/>
        <w:jc w:val="both"/>
        <w:rPr>
          <w:rFonts w:ascii="Times New Roman" w:hAnsi="Times New Roman" w:cs="Times New Roman"/>
          <w:color w:val="0F9ED5" w:themeColor="accent4"/>
        </w:rPr>
      </w:pPr>
      <w:r w:rsidRPr="0084101E">
        <w:rPr>
          <w:rFonts w:ascii="Times New Roman" w:eastAsia="DengXian" w:hAnsi="Times New Roman" w:cs="Times New Roman"/>
          <w:color w:val="0F9ED5" w:themeColor="accent4"/>
        </w:rPr>
        <w:t>While the new distance metrics are larger, the general findings remain similar to earlier results. Although</w:t>
      </w:r>
      <w:r w:rsidR="00F80567" w:rsidRPr="0084101E">
        <w:rPr>
          <w:rFonts w:ascii="Times New Roman" w:eastAsia="DengXian" w:hAnsi="Times New Roman" w:cs="Times New Roman" w:hint="eastAsia"/>
          <w:color w:val="0F9ED5" w:themeColor="accent4"/>
        </w:rPr>
        <w:t>,</w:t>
      </w:r>
      <w:r w:rsidRPr="0084101E">
        <w:rPr>
          <w:rFonts w:ascii="Times New Roman" w:eastAsia="DengXian" w:hAnsi="Times New Roman" w:cs="Times New Roman"/>
          <w:color w:val="0F9ED5" w:themeColor="accent4"/>
        </w:rPr>
        <w:t xml:space="preserve"> there are some small differences, they do not alter our discussions. For instance, the distribution curves of home-to-visited-store distances to processed outlets </w:t>
      </w:r>
      <w:r w:rsidR="00F80567" w:rsidRPr="0084101E">
        <w:rPr>
          <w:rFonts w:ascii="Times New Roman" w:eastAsia="DengXian" w:hAnsi="Times New Roman" w:cs="Times New Roman" w:hint="eastAsia"/>
          <w:color w:val="0F9ED5" w:themeColor="accent4"/>
        </w:rPr>
        <w:t>(</w:t>
      </w:r>
      <w:r w:rsidR="002D0B76" w:rsidRPr="0084101E">
        <w:rPr>
          <w:rFonts w:ascii="Times New Roman" w:eastAsia="DengXian" w:hAnsi="Times New Roman" w:cs="Times New Roman" w:hint="eastAsia"/>
          <w:color w:val="0F9ED5" w:themeColor="accent4"/>
        </w:rPr>
        <w:t>2</w:t>
      </w:r>
      <w:r w:rsidR="002D0B76" w:rsidRPr="0084101E">
        <w:rPr>
          <w:rFonts w:ascii="Times New Roman" w:eastAsia="DengXian" w:hAnsi="Times New Roman" w:cs="Times New Roman" w:hint="eastAsia"/>
          <w:color w:val="0F9ED5" w:themeColor="accent4"/>
          <w:vertAlign w:val="superscript"/>
        </w:rPr>
        <w:t>nd</w:t>
      </w:r>
      <w:r w:rsidR="002D0B76" w:rsidRPr="0084101E">
        <w:rPr>
          <w:rFonts w:ascii="Times New Roman" w:eastAsia="DengXian" w:hAnsi="Times New Roman" w:cs="Times New Roman" w:hint="eastAsia"/>
          <w:color w:val="0F9ED5" w:themeColor="accent4"/>
        </w:rPr>
        <w:t xml:space="preserve"> figure in </w:t>
      </w:r>
      <w:r w:rsidR="00F80567" w:rsidRPr="0084101E">
        <w:rPr>
          <w:rFonts w:ascii="Times New Roman" w:eastAsia="DengXian" w:hAnsi="Times New Roman" w:cs="Times New Roman" w:hint="eastAsia"/>
          <w:color w:val="0F9ED5" w:themeColor="accent4"/>
        </w:rPr>
        <w:t xml:space="preserve">Figure 5) </w:t>
      </w:r>
      <w:r w:rsidRPr="0084101E">
        <w:rPr>
          <w:rFonts w:ascii="Times New Roman" w:eastAsia="DengXian" w:hAnsi="Times New Roman" w:cs="Times New Roman"/>
          <w:color w:val="0F9ED5" w:themeColor="accent4"/>
        </w:rPr>
        <w:t>are less smooth than before, and the cross-group differences are smaller.</w:t>
      </w:r>
    </w:p>
    <w:p w14:paraId="0932F353" w14:textId="068EC4F2" w:rsidR="00FE4430" w:rsidRPr="009E1F9D" w:rsidRDefault="00844B74" w:rsidP="00E031F0">
      <w:pPr>
        <w:pStyle w:val="ListParagraph"/>
        <w:numPr>
          <w:ilvl w:val="0"/>
          <w:numId w:val="1"/>
        </w:numPr>
        <w:spacing w:line="240" w:lineRule="auto"/>
        <w:jc w:val="both"/>
        <w:rPr>
          <w:rFonts w:ascii="Times New Roman" w:hAnsi="Times New Roman" w:cs="Times New Roman"/>
          <w:color w:val="0F9ED5" w:themeColor="accent4"/>
        </w:rPr>
      </w:pPr>
      <w:r w:rsidRPr="00844B74">
        <w:rPr>
          <w:rFonts w:ascii="Times New Roman" w:hAnsi="Times New Roman" w:cs="Times New Roman"/>
          <w:color w:val="0F9ED5" w:themeColor="accent4"/>
        </w:rPr>
        <w:t>Please refer to the updated manuscript for these changes</w:t>
      </w:r>
      <w:r w:rsidR="00314515" w:rsidRPr="009E1F9D">
        <w:rPr>
          <w:rFonts w:ascii="Times New Roman" w:hAnsi="Times New Roman" w:cs="Times New Roman" w:hint="eastAsia"/>
          <w:color w:val="0F9ED5" w:themeColor="accent4"/>
        </w:rPr>
        <w:t>.</w:t>
      </w:r>
    </w:p>
    <w:p w14:paraId="5779C6D1" w14:textId="77777777" w:rsidR="00F574F4" w:rsidRPr="00F574F4" w:rsidRDefault="00F574F4" w:rsidP="00963287">
      <w:pPr>
        <w:spacing w:line="240" w:lineRule="auto"/>
        <w:rPr>
          <w:rFonts w:eastAsia="DengXian"/>
        </w:rPr>
      </w:pPr>
    </w:p>
    <w:p w14:paraId="79F20E78" w14:textId="77777777" w:rsidR="00BA500B" w:rsidRDefault="00BA500B" w:rsidP="00963287">
      <w:pPr>
        <w:spacing w:line="240" w:lineRule="auto"/>
      </w:pPr>
    </w:p>
    <w:p w14:paraId="35F9AFA9" w14:textId="7DC7ED93" w:rsidR="00AC4A73" w:rsidRDefault="009C2200" w:rsidP="00963287">
      <w:pPr>
        <w:spacing w:line="240" w:lineRule="auto"/>
      </w:pPr>
      <w:r>
        <w:br/>
        <w:t xml:space="preserve">Fifth, the study's </w:t>
      </w:r>
      <w:r w:rsidRPr="00105C9A">
        <w:t xml:space="preserve">conclusions are based on comparisons with metrics from a single study, for each food acquisition metric, that focused on </w:t>
      </w:r>
      <w:commentRangeStart w:id="114"/>
      <w:commentRangeStart w:id="115"/>
      <w:r w:rsidRPr="00105C9A">
        <w:t>a different location</w:t>
      </w:r>
      <w:commentRangeEnd w:id="114"/>
      <w:r w:rsidR="0063322F" w:rsidRPr="00105C9A">
        <w:rPr>
          <w:rStyle w:val="CommentReference"/>
        </w:rPr>
        <w:commentReference w:id="114"/>
      </w:r>
      <w:commentRangeEnd w:id="115"/>
      <w:r w:rsidR="0079194C" w:rsidRPr="00105C9A">
        <w:rPr>
          <w:rStyle w:val="CommentReference"/>
        </w:rPr>
        <w:commentReference w:id="115"/>
      </w:r>
      <w:r w:rsidRPr="00105C9A">
        <w:t xml:space="preserve">. This approach raises questions about the validity of the research design. Comparing results to a single study does not provide a robust foundation for drawing generalizable conclusions. The authors should improve their research design by either incorporating a broader range of comparative studies or conducting </w:t>
      </w:r>
      <w:commentRangeStart w:id="116"/>
      <w:r w:rsidRPr="00105C9A">
        <w:t>parallel</w:t>
      </w:r>
      <w:commentRangeEnd w:id="116"/>
      <w:r w:rsidR="002544C5" w:rsidRPr="00105C9A">
        <w:rPr>
          <w:rStyle w:val="CommentReference"/>
        </w:rPr>
        <w:commentReference w:id="116"/>
      </w:r>
      <w:r w:rsidRPr="00105C9A">
        <w:t xml:space="preserve"> analyses using traditional</w:t>
      </w:r>
      <w:r>
        <w:t xml:space="preserve"> methods. This would allow for a more comprehensive assessment of the data and strengthen the study's conclusions.</w:t>
      </w:r>
    </w:p>
    <w:p w14:paraId="758EC4C3" w14:textId="77777777" w:rsidR="00AC32EA" w:rsidRPr="006E0077" w:rsidRDefault="00AC32EA" w:rsidP="002604AC">
      <w:pPr>
        <w:pStyle w:val="ListParagraph"/>
        <w:numPr>
          <w:ilvl w:val="0"/>
          <w:numId w:val="1"/>
        </w:numPr>
        <w:spacing w:line="240" w:lineRule="auto"/>
        <w:jc w:val="both"/>
        <w:rPr>
          <w:rFonts w:ascii="Times New Roman" w:hAnsi="Times New Roman" w:cs="Times New Roman"/>
          <w:color w:val="0F9ED5" w:themeColor="accent4"/>
        </w:rPr>
      </w:pPr>
      <w:r w:rsidRPr="006E0077">
        <w:rPr>
          <w:rFonts w:ascii="Times New Roman" w:hAnsi="Times New Roman" w:cs="Times New Roman"/>
          <w:color w:val="0F9ED5" w:themeColor="accent4"/>
        </w:rPr>
        <w:t xml:space="preserve">We appreciate your comments on our research design and acknowledge the limitations involved. </w:t>
      </w:r>
    </w:p>
    <w:p w14:paraId="7CF2D21F" w14:textId="659FE157" w:rsidR="00DC3047" w:rsidRPr="006E0077" w:rsidRDefault="00AC32EA" w:rsidP="002604AC">
      <w:pPr>
        <w:pStyle w:val="ListParagraph"/>
        <w:numPr>
          <w:ilvl w:val="0"/>
          <w:numId w:val="1"/>
        </w:numPr>
        <w:spacing w:line="240" w:lineRule="auto"/>
        <w:jc w:val="both"/>
        <w:rPr>
          <w:rFonts w:ascii="Times New Roman" w:hAnsi="Times New Roman" w:cs="Times New Roman"/>
          <w:color w:val="0F9ED5" w:themeColor="accent4"/>
        </w:rPr>
      </w:pPr>
      <w:r w:rsidRPr="006E0077">
        <w:rPr>
          <w:rFonts w:ascii="Times New Roman" w:hAnsi="Times New Roman" w:cs="Times New Roman"/>
          <w:color w:val="0F9ED5" w:themeColor="accent4"/>
        </w:rPr>
        <w:t xml:space="preserve">Unfortunately, we do not have access to comparative data </w:t>
      </w:r>
      <w:r w:rsidR="006E0077">
        <w:rPr>
          <w:rFonts w:ascii="Times New Roman" w:eastAsia="DengXian" w:hAnsi="Times New Roman" w:cs="Times New Roman" w:hint="eastAsia"/>
          <w:color w:val="0F9ED5" w:themeColor="accent4"/>
        </w:rPr>
        <w:t xml:space="preserve">for our study area </w:t>
      </w:r>
      <w:r w:rsidR="006E0077" w:rsidRPr="006E0077">
        <w:rPr>
          <w:rFonts w:ascii="Times New Roman" w:hAnsi="Times New Roman" w:cs="Times New Roman"/>
          <w:color w:val="0F9ED5" w:themeColor="accent4"/>
        </w:rPr>
        <w:t>(Jacksonville, FL)</w:t>
      </w:r>
      <w:r w:rsidR="006E0077">
        <w:rPr>
          <w:rFonts w:ascii="Times New Roman" w:eastAsia="DengXian" w:hAnsi="Times New Roman" w:cs="Times New Roman" w:hint="eastAsia"/>
          <w:color w:val="0F9ED5" w:themeColor="accent4"/>
        </w:rPr>
        <w:t xml:space="preserve"> </w:t>
      </w:r>
      <w:r w:rsidRPr="006E0077">
        <w:rPr>
          <w:rFonts w:ascii="Times New Roman" w:hAnsi="Times New Roman" w:cs="Times New Roman"/>
          <w:color w:val="0F9ED5" w:themeColor="accent4"/>
        </w:rPr>
        <w:t xml:space="preserve">beyond the secondary GPS dataset used in this study. To address this, </w:t>
      </w:r>
      <w:r w:rsidR="00E24DDA" w:rsidRPr="00E24DDA">
        <w:rPr>
          <w:rFonts w:ascii="Times New Roman" w:hAnsi="Times New Roman" w:cs="Times New Roman"/>
          <w:color w:val="0F9ED5" w:themeColor="accent4"/>
        </w:rPr>
        <w:t xml:space="preserve">we sought out </w:t>
      </w:r>
      <w:r w:rsidR="00E24DDA" w:rsidRPr="00875639">
        <w:rPr>
          <w:rFonts w:ascii="Times New Roman" w:hAnsi="Times New Roman" w:cs="Times New Roman"/>
          <w:color w:val="0F9ED5" w:themeColor="accent4"/>
        </w:rPr>
        <w:t xml:space="preserve">studies conducted in the same region. Ultimately, we included </w:t>
      </w:r>
      <w:r w:rsidR="00031D0A" w:rsidRPr="00875639">
        <w:rPr>
          <w:rFonts w:ascii="Times New Roman" w:eastAsia="DengXian" w:hAnsi="Times New Roman" w:cs="Times New Roman" w:hint="eastAsia"/>
          <w:color w:val="0F9ED5" w:themeColor="accent4"/>
        </w:rPr>
        <w:t xml:space="preserve">the </w:t>
      </w:r>
      <w:r w:rsidR="00E24DDA" w:rsidRPr="00875639">
        <w:rPr>
          <w:rFonts w:ascii="Times New Roman" w:hAnsi="Times New Roman" w:cs="Times New Roman"/>
          <w:color w:val="0F9ED5" w:themeColor="accent4"/>
        </w:rPr>
        <w:t xml:space="preserve">data from </w:t>
      </w:r>
      <w:r w:rsidR="00031D0A" w:rsidRPr="00875639">
        <w:rPr>
          <w:rFonts w:ascii="Times New Roman" w:eastAsia="DengXian" w:hAnsi="Times New Roman" w:cs="Times New Roman" w:hint="eastAsia"/>
          <w:color w:val="0F9ED5" w:themeColor="accent4"/>
        </w:rPr>
        <w:t xml:space="preserve">a </w:t>
      </w:r>
      <w:r w:rsidR="00E24DDA" w:rsidRPr="00875639">
        <w:rPr>
          <w:rFonts w:ascii="Times New Roman" w:hAnsi="Times New Roman" w:cs="Times New Roman"/>
          <w:color w:val="0F9ED5" w:themeColor="accent4"/>
        </w:rPr>
        <w:t xml:space="preserve">Florida </w:t>
      </w:r>
      <w:r w:rsidR="00031D0A" w:rsidRPr="00875639">
        <w:rPr>
          <w:rFonts w:ascii="Times New Roman" w:eastAsia="DengXian" w:hAnsi="Times New Roman" w:cs="Times New Roman" w:hint="eastAsia"/>
          <w:color w:val="0F9ED5" w:themeColor="accent4"/>
        </w:rPr>
        <w:t>study</w:t>
      </w:r>
      <w:r w:rsidR="00714E6B" w:rsidRPr="00875639">
        <w:rPr>
          <w:rFonts w:ascii="Times New Roman" w:eastAsia="DengXian" w:hAnsi="Times New Roman" w:cs="Times New Roman" w:hint="eastAsia"/>
          <w:color w:val="0F9ED5" w:themeColor="accent4"/>
        </w:rPr>
        <w:t xml:space="preserve"> </w:t>
      </w:r>
      <w:r w:rsidR="00714E6B" w:rsidRPr="00875639">
        <w:rPr>
          <w:rFonts w:ascii="Times New Roman" w:eastAsia="SimSun" w:hAnsi="Times New Roman" w:cs="Times New Roman"/>
          <w:color w:val="0F9ED5" w:themeColor="accent4"/>
          <w:kern w:val="0"/>
          <w:lang w:eastAsia="en-GB"/>
          <w14:ligatures w14:val="none"/>
        </w:rPr>
        <w:fldChar w:fldCharType="begin"/>
      </w:r>
      <w:r w:rsidR="00714E6B" w:rsidRPr="00875639">
        <w:rPr>
          <w:rFonts w:ascii="Times New Roman" w:eastAsia="SimSun" w:hAnsi="Times New Roman" w:cs="Times New Roman"/>
          <w:color w:val="0F9ED5" w:themeColor="accent4"/>
          <w:kern w:val="0"/>
          <w:lang w:eastAsia="en-GB"/>
          <w14:ligatures w14:val="none"/>
        </w:rPr>
        <w:instrText xml:space="preserve"> ADDIN ZOTERO_ITEM CSL_CITATION {"citationID":"65899vfY","properties":{"formattedCitation":"(Hodges and Stevens 2013)","plainCitation":"(Hodges and Stevens 2013)","noteIndex":0},"citationItems":[{"id":"1J5VC5wN/GitT5Nhk","uris":["http://zotero.org/users/local/4eITpJL4/items/NDVKRNPA"],"itemData":{"id":92,"type":"paper-conference","container-title":"Proceedings of the Florida State Horticultural Society","page":"338–345","title":"Local food systems in Florida: Consumer characteristics and economic impacts","volume":"126","author":[{"family":"Hodges","given":"Alan W"},{"family":"Stevens","given":"Thomas J"}],"issued":{"date-parts":[["2013"]]}}}],"schema":"https://github.com/citation-style-language/schema/raw/master/csl-citation.json"} </w:instrText>
      </w:r>
      <w:r w:rsidR="00714E6B" w:rsidRPr="00875639">
        <w:rPr>
          <w:rFonts w:ascii="Times New Roman" w:eastAsia="SimSun" w:hAnsi="Times New Roman" w:cs="Times New Roman"/>
          <w:color w:val="0F9ED5" w:themeColor="accent4"/>
          <w:kern w:val="0"/>
          <w:lang w:eastAsia="en-GB"/>
          <w14:ligatures w14:val="none"/>
        </w:rPr>
        <w:fldChar w:fldCharType="separate"/>
      </w:r>
      <w:r w:rsidR="00714E6B" w:rsidRPr="00875639">
        <w:rPr>
          <w:rFonts w:ascii="Times New Roman" w:eastAsia="SimSun" w:hAnsi="Times New Roman" w:cs="Times New Roman"/>
          <w:color w:val="0F9ED5" w:themeColor="accent4"/>
          <w:kern w:val="0"/>
          <w:lang w:eastAsia="en-GB"/>
          <w14:ligatures w14:val="none"/>
        </w:rPr>
        <w:t>(Hodges and Stevens 2013)</w:t>
      </w:r>
      <w:r w:rsidR="00714E6B" w:rsidRPr="00875639">
        <w:rPr>
          <w:rFonts w:ascii="Times New Roman" w:eastAsia="SimSun" w:hAnsi="Times New Roman" w:cs="Times New Roman"/>
          <w:color w:val="0F9ED5" w:themeColor="accent4"/>
          <w:kern w:val="0"/>
          <w:lang w:eastAsia="en-GB"/>
          <w14:ligatures w14:val="none"/>
        </w:rPr>
        <w:fldChar w:fldCharType="end"/>
      </w:r>
      <w:r w:rsidR="00031D0A" w:rsidRPr="00875639">
        <w:rPr>
          <w:rFonts w:ascii="Times New Roman" w:eastAsia="DengXian" w:hAnsi="Times New Roman" w:cs="Times New Roman" w:hint="eastAsia"/>
          <w:color w:val="0F9ED5" w:themeColor="accent4"/>
        </w:rPr>
        <w:t xml:space="preserve"> </w:t>
      </w:r>
      <w:r w:rsidR="00E24DDA" w:rsidRPr="00875639">
        <w:rPr>
          <w:rFonts w:ascii="Times New Roman" w:hAnsi="Times New Roman" w:cs="Times New Roman"/>
          <w:color w:val="0F9ED5" w:themeColor="accent4"/>
        </w:rPr>
        <w:t xml:space="preserve">as well as the </w:t>
      </w:r>
      <w:r w:rsidR="00E24DDA" w:rsidRPr="00E24DDA">
        <w:rPr>
          <w:rFonts w:ascii="Times New Roman" w:hAnsi="Times New Roman" w:cs="Times New Roman"/>
          <w:color w:val="0F9ED5" w:themeColor="accent4"/>
        </w:rPr>
        <w:t>US-wide FoodAPS dataset, given its widespread use and recognition in food access studies.</w:t>
      </w:r>
    </w:p>
    <w:p w14:paraId="5179A1C6" w14:textId="1485B5B7" w:rsidR="006E0077" w:rsidRPr="006E1180" w:rsidRDefault="005B26CB" w:rsidP="001552F4">
      <w:pPr>
        <w:pStyle w:val="ListParagraph"/>
        <w:numPr>
          <w:ilvl w:val="0"/>
          <w:numId w:val="1"/>
        </w:numPr>
        <w:spacing w:after="0" w:line="240" w:lineRule="auto"/>
        <w:jc w:val="both"/>
        <w:rPr>
          <w:rFonts w:eastAsia="DengXian"/>
          <w:color w:val="0F9ED5" w:themeColor="accent4"/>
        </w:rPr>
      </w:pPr>
      <w:r w:rsidRPr="006E1180">
        <w:rPr>
          <w:rFonts w:ascii="Times New Roman" w:eastAsia="DengXian" w:hAnsi="Times New Roman" w:cs="Times New Roman"/>
          <w:color w:val="0F9ED5" w:themeColor="accent4"/>
        </w:rPr>
        <w:t>We agree that future research would benefit from incorporating a broader range of</w:t>
      </w:r>
      <w:r w:rsidR="00DC3047" w:rsidRPr="006E1180">
        <w:rPr>
          <w:color w:val="0F9ED5" w:themeColor="accent4"/>
        </w:rPr>
        <w:t xml:space="preserve"> </w:t>
      </w:r>
      <w:r w:rsidR="00DC3047" w:rsidRPr="006E1180">
        <w:rPr>
          <w:rFonts w:ascii="Times New Roman" w:eastAsia="DengXian" w:hAnsi="Times New Roman" w:cs="Times New Roman"/>
          <w:color w:val="0F9ED5" w:themeColor="accent4"/>
        </w:rPr>
        <w:t xml:space="preserve">comparative studies or conducting parallel analyses </w:t>
      </w:r>
      <w:r w:rsidR="007A403F" w:rsidRPr="006E1180">
        <w:rPr>
          <w:rFonts w:ascii="Times New Roman" w:eastAsia="DengXian" w:hAnsi="Times New Roman" w:cs="Times New Roman" w:hint="eastAsia"/>
          <w:color w:val="0F9ED5" w:themeColor="accent4"/>
        </w:rPr>
        <w:t>with</w:t>
      </w:r>
      <w:r w:rsidR="00DC3047" w:rsidRPr="006E1180">
        <w:rPr>
          <w:rFonts w:ascii="Times New Roman" w:eastAsia="DengXian" w:hAnsi="Times New Roman" w:cs="Times New Roman"/>
          <w:color w:val="0F9ED5" w:themeColor="accent4"/>
        </w:rPr>
        <w:t xml:space="preserve"> traditional methods</w:t>
      </w:r>
      <w:r w:rsidR="00DC3047" w:rsidRPr="006E1180">
        <w:rPr>
          <w:rFonts w:ascii="Times New Roman" w:eastAsia="DengXian" w:hAnsi="Times New Roman" w:cs="Times New Roman" w:hint="eastAsia"/>
          <w:color w:val="0F9ED5" w:themeColor="accent4"/>
        </w:rPr>
        <w:t xml:space="preserve">. </w:t>
      </w:r>
      <w:r w:rsidR="006E0077" w:rsidRPr="006E1180">
        <w:rPr>
          <w:rFonts w:ascii="Times New Roman" w:eastAsia="DengXian" w:hAnsi="Times New Roman" w:cs="Times New Roman"/>
          <w:color w:val="0F9ED5" w:themeColor="accent4"/>
        </w:rPr>
        <w:t xml:space="preserve">For </w:t>
      </w:r>
      <w:r w:rsidR="006E0077" w:rsidRPr="006E1180">
        <w:rPr>
          <w:rFonts w:ascii="Times New Roman" w:eastAsia="DengXian" w:hAnsi="Times New Roman" w:cs="Times New Roman" w:hint="eastAsia"/>
          <w:color w:val="0F9ED5" w:themeColor="accent4"/>
        </w:rPr>
        <w:t>example</w:t>
      </w:r>
      <w:r w:rsidR="006E0077" w:rsidRPr="006E1180">
        <w:rPr>
          <w:rFonts w:ascii="Times New Roman" w:eastAsia="DengXian" w:hAnsi="Times New Roman" w:cs="Times New Roman"/>
          <w:color w:val="0F9ED5" w:themeColor="accent4"/>
        </w:rPr>
        <w:t>, parallel analyses could include survey-based studies to compare findings on food access behaviors more directly.</w:t>
      </w:r>
      <w:r w:rsidR="006E0077" w:rsidRPr="006E1180">
        <w:rPr>
          <w:color w:val="0F9ED5" w:themeColor="accent4"/>
        </w:rPr>
        <w:t xml:space="preserve"> </w:t>
      </w:r>
      <w:r w:rsidR="006E0077" w:rsidRPr="006E1180">
        <w:rPr>
          <w:rFonts w:ascii="Times New Roman" w:eastAsia="DengXian" w:hAnsi="Times New Roman" w:cs="Times New Roman"/>
          <w:color w:val="0F9ED5" w:themeColor="accent4"/>
        </w:rPr>
        <w:t xml:space="preserve">In response to </w:t>
      </w:r>
      <w:r w:rsidR="006E1180">
        <w:rPr>
          <w:rFonts w:ascii="Times New Roman" w:eastAsia="DengXian" w:hAnsi="Times New Roman" w:cs="Times New Roman" w:hint="eastAsia"/>
          <w:color w:val="0F9ED5" w:themeColor="accent4"/>
        </w:rPr>
        <w:t>this</w:t>
      </w:r>
      <w:r w:rsidR="006E0077" w:rsidRPr="006E1180">
        <w:rPr>
          <w:rFonts w:ascii="Times New Roman" w:eastAsia="DengXian" w:hAnsi="Times New Roman" w:cs="Times New Roman"/>
          <w:color w:val="0F9ED5" w:themeColor="accent4"/>
        </w:rPr>
        <w:t xml:space="preserve"> comment, we have added a discussion in the manuscript on the </w:t>
      </w:r>
      <w:r w:rsidR="009435D2">
        <w:rPr>
          <w:rFonts w:ascii="Times New Roman" w:eastAsia="DengXian" w:hAnsi="Times New Roman" w:cs="Times New Roman" w:hint="eastAsia"/>
          <w:color w:val="0F9ED5" w:themeColor="accent4"/>
        </w:rPr>
        <w:t xml:space="preserve">robustness and </w:t>
      </w:r>
      <w:r w:rsidR="006E0077" w:rsidRPr="006E1180">
        <w:rPr>
          <w:rFonts w:ascii="Times New Roman" w:eastAsia="DengXian" w:hAnsi="Times New Roman" w:cs="Times New Roman"/>
          <w:color w:val="0F9ED5" w:themeColor="accent4"/>
        </w:rPr>
        <w:t xml:space="preserve">generalizability of our findings and </w:t>
      </w:r>
      <w:r w:rsidR="009435D2">
        <w:rPr>
          <w:rFonts w:ascii="Times New Roman" w:eastAsia="DengXian" w:hAnsi="Times New Roman" w:cs="Times New Roman"/>
          <w:color w:val="0F9ED5" w:themeColor="accent4"/>
        </w:rPr>
        <w:t>emphasized</w:t>
      </w:r>
      <w:r w:rsidR="009435D2">
        <w:rPr>
          <w:rFonts w:ascii="Times New Roman" w:eastAsia="DengXian" w:hAnsi="Times New Roman" w:cs="Times New Roman" w:hint="eastAsia"/>
          <w:color w:val="0F9ED5" w:themeColor="accent4"/>
        </w:rPr>
        <w:t xml:space="preserve"> </w:t>
      </w:r>
      <w:r w:rsidR="006E0077" w:rsidRPr="006E1180">
        <w:rPr>
          <w:rFonts w:ascii="Times New Roman" w:eastAsia="DengXian" w:hAnsi="Times New Roman" w:cs="Times New Roman"/>
          <w:color w:val="0F9ED5" w:themeColor="accent4"/>
        </w:rPr>
        <w:t>the value of adopting a mixed-method approach for future research.</w:t>
      </w:r>
    </w:p>
    <w:p w14:paraId="38B74BEC" w14:textId="77777777" w:rsidR="006D246D" w:rsidRDefault="006D246D" w:rsidP="006D246D">
      <w:pPr>
        <w:pStyle w:val="Newparagraph"/>
        <w:spacing w:line="240" w:lineRule="auto"/>
        <w:ind w:left="720" w:firstLine="0"/>
        <w:jc w:val="both"/>
      </w:pPr>
      <w:r>
        <w:rPr>
          <w:rFonts w:hint="eastAsia"/>
          <w:lang w:eastAsia="zh-CN"/>
        </w:rPr>
        <w:lastRenderedPageBreak/>
        <w:t xml:space="preserve">(3) </w:t>
      </w:r>
      <w:r w:rsidRPr="000353B2">
        <w:rPr>
          <w:i/>
          <w:iCs/>
          <w:lang w:eastAsia="zh-CN"/>
        </w:rPr>
        <w:t>Value of Mixed-Methods Research:</w:t>
      </w:r>
      <w:r>
        <w:rPr>
          <w:rFonts w:hint="eastAsia"/>
          <w:lang w:eastAsia="zh-CN"/>
        </w:rPr>
        <w:t xml:space="preserve"> O</w:t>
      </w:r>
      <w:r w:rsidRPr="00CF4EBA">
        <w:t xml:space="preserve">ur results underscore the </w:t>
      </w:r>
      <w:r w:rsidRPr="00F77129">
        <w:t>importance</w:t>
      </w:r>
      <w:r>
        <w:rPr>
          <w:rFonts w:hint="eastAsia"/>
          <w:lang w:eastAsia="zh-CN"/>
        </w:rPr>
        <w:t xml:space="preserve"> </w:t>
      </w:r>
      <w:r w:rsidRPr="00CF4EBA">
        <w:t>of</w:t>
      </w:r>
      <w:r w:rsidRPr="00B2155C">
        <w:t xml:space="preserve"> </w:t>
      </w:r>
      <w:r w:rsidRPr="000D19EC">
        <w:t>mixed-method research</w:t>
      </w:r>
      <w:r w:rsidRPr="00CF4EBA">
        <w:t>. While both big and small data—and their associated methods—have limitations, they can complement and enhance each othe</w:t>
      </w:r>
      <w:r>
        <w:rPr>
          <w:rFonts w:hint="eastAsia"/>
          <w:lang w:eastAsia="zh-CN"/>
        </w:rPr>
        <w:t xml:space="preserve">r </w:t>
      </w:r>
      <w:r w:rsidRPr="00B2155C">
        <w:fldChar w:fldCharType="begin"/>
      </w:r>
      <w:r w:rsidRPr="00B2155C">
        <w:instrText xml:space="preserve"> ADDIN ZOTERO_ITEM CSL_CITATION {"citationID":"lE1cbXP2","properties":{"formattedCitation":"(Kwan 2016)","plainCitation":"(Kwan 2016)","noteIndex":0},"citationItems":[{"id":259,"uris":["http://zotero.org/users/14292551/items/BK2BQ7FY"],"itemData":{"id":259,"type":"article-journal","container-title":"Annals of the American Association of Geographers","DOI":"10.1080/00045608.2015.1117937","issue":"2","note":"publisher: Taylor &amp; Francis\n_eprint: https://www.tandfonline.com/doi/pdf/10.1080/00045608.2015.1117937","page":"274–282","title":"Algorithmic Geographies: Big Data, Algorithmic Uncertainty, and the Production of Geographic Knowledge","volume":"106","author":[{"family":"Kwan","given":"Mei-Po"}],"issued":{"date-parts":[["2016"]]}}}],"schema":"https://github.com/citation-style-language/schema/raw/master/csl-citation.json"} </w:instrText>
      </w:r>
      <w:r w:rsidRPr="00B2155C">
        <w:fldChar w:fldCharType="separate"/>
      </w:r>
      <w:r w:rsidRPr="00B2155C">
        <w:t>(Kwan 2016)</w:t>
      </w:r>
      <w:r w:rsidRPr="00B2155C">
        <w:fldChar w:fldCharType="end"/>
      </w:r>
      <w:r>
        <w:rPr>
          <w:rFonts w:hint="eastAsia"/>
          <w:lang w:eastAsia="zh-CN"/>
        </w:rPr>
        <w:t xml:space="preserve">. </w:t>
      </w:r>
      <w:r w:rsidRPr="00AF3DD2">
        <w:rPr>
          <w:highlight w:val="yellow"/>
          <w:lang w:eastAsia="zh-CN"/>
        </w:rPr>
        <w:t xml:space="preserve">As noted in the literature review, studies using primary GPS data combined with surveys have challenged previously held behavioral assumptions by uncovering </w:t>
      </w:r>
      <w:r w:rsidRPr="000C1EC8">
        <w:rPr>
          <w:highlight w:val="yellow"/>
          <w:lang w:eastAsia="zh-CN"/>
        </w:rPr>
        <w:t>new insights. Applying a mixed-method approach to secondary GPS studies could similarly provide a more holistic understanding of food access behaviors and improve the interpretation of key metrics</w:t>
      </w:r>
      <w:r w:rsidRPr="000C1EC8">
        <w:rPr>
          <w:rFonts w:hint="eastAsia"/>
          <w:highlight w:val="yellow"/>
          <w:lang w:eastAsia="zh-CN"/>
        </w:rPr>
        <w:t xml:space="preserve"> and </w:t>
      </w:r>
      <w:r w:rsidRPr="000C1EC8">
        <w:rPr>
          <w:highlight w:val="yellow"/>
        </w:rPr>
        <w:t>is beneficial for future planning and policy making</w:t>
      </w:r>
      <w:r>
        <w:rPr>
          <w:rFonts w:hint="eastAsia"/>
          <w:highlight w:val="yellow"/>
          <w:lang w:eastAsia="zh-CN"/>
        </w:rPr>
        <w:t>.</w:t>
      </w:r>
      <w:r w:rsidRPr="00B2155C">
        <w:t xml:space="preserve"> </w:t>
      </w:r>
      <w:r w:rsidRPr="00C56AF9">
        <w:t>For instance, conducting surveys alongside GPS data collection for the same population would allow for integrating the granular, sensor-generated insights from GPS with the nuanced, human-generated insights from surveys.</w:t>
      </w:r>
      <w:r w:rsidRPr="004401A2">
        <w:rPr>
          <w:highlight w:val="yellow"/>
        </w:rPr>
        <w:t xml:space="preserve"> </w:t>
      </w:r>
      <w:r>
        <w:rPr>
          <w:rFonts w:hint="eastAsia"/>
          <w:highlight w:val="yellow"/>
          <w:lang w:eastAsia="zh-CN"/>
        </w:rPr>
        <w:t>Such</w:t>
      </w:r>
      <w:r w:rsidRPr="00F53E25">
        <w:rPr>
          <w:highlight w:val="yellow"/>
          <w:lang w:eastAsia="zh-CN"/>
        </w:rPr>
        <w:t xml:space="preserve"> integration</w:t>
      </w:r>
      <w:r>
        <w:rPr>
          <w:rFonts w:hint="eastAsia"/>
          <w:highlight w:val="yellow"/>
          <w:lang w:eastAsia="zh-CN"/>
        </w:rPr>
        <w:t xml:space="preserve"> </w:t>
      </w:r>
      <w:r w:rsidRPr="00015127">
        <w:rPr>
          <w:highlight w:val="yellow"/>
          <w:lang w:eastAsia="zh-CN"/>
        </w:rPr>
        <w:t>would facilitate statistical validation of the metrics extracted from both sources, addressing potential intrinsic or inference-induced inaccuracies in secondary GPS data and enhancing the generalizability of the findings</w:t>
      </w:r>
      <w:r w:rsidRPr="004401A2">
        <w:rPr>
          <w:highlight w:val="yellow"/>
        </w:rPr>
        <w:t>.</w:t>
      </w:r>
      <w:r>
        <w:rPr>
          <w:rFonts w:hint="eastAsia"/>
          <w:lang w:eastAsia="zh-CN"/>
        </w:rPr>
        <w:t xml:space="preserve"> </w:t>
      </w:r>
    </w:p>
    <w:p w14:paraId="4C54C06B" w14:textId="77777777" w:rsidR="00875639" w:rsidRDefault="00875639" w:rsidP="00963287">
      <w:pPr>
        <w:spacing w:line="240" w:lineRule="auto"/>
        <w:rPr>
          <w:rFonts w:eastAsia="DengXian"/>
        </w:rPr>
      </w:pPr>
    </w:p>
    <w:p w14:paraId="0CD084E6" w14:textId="77777777" w:rsidR="00875639" w:rsidRDefault="00875639" w:rsidP="00963287">
      <w:pPr>
        <w:spacing w:line="240" w:lineRule="auto"/>
        <w:rPr>
          <w:rFonts w:eastAsia="DengXian"/>
        </w:rPr>
      </w:pPr>
    </w:p>
    <w:p w14:paraId="644558B0" w14:textId="601E7DE4" w:rsidR="00AC4A73" w:rsidRDefault="009C2200" w:rsidP="00963287">
      <w:pPr>
        <w:spacing w:line="240" w:lineRule="auto"/>
      </w:pPr>
      <w:r w:rsidRPr="009C2200">
        <w:br/>
      </w:r>
      <w:r w:rsidRPr="00BB7309">
        <w:rPr>
          <w:highlight w:val="cyan"/>
        </w:rPr>
        <w:t>Lastly,</w:t>
      </w:r>
      <w:r w:rsidRPr="006D246D">
        <w:t xml:space="preserve"> the paper falls short in providing a comprehensive and engaging discussion on the broader implications of the study. Specifically, it does not adequately explore how food access scholars and policymakers can leverage the findings to inform their work. The discussion should delve into the potential policy implications, offering insights on how the results could influence food access strategies, urban planning, or public</w:t>
      </w:r>
      <w:r w:rsidRPr="009C2200">
        <w:t xml:space="preserve"> health interventions. Presently, the discussion is minimal and does not fully address the significance of the research, leaving the reader without a clear understanding of its practical applications or contributions to the field.</w:t>
      </w:r>
    </w:p>
    <w:p w14:paraId="35C1F8B5" w14:textId="77777777" w:rsidR="005A65A3" w:rsidRPr="005A65A3" w:rsidRDefault="00F00C34" w:rsidP="00AC4A73">
      <w:pPr>
        <w:pStyle w:val="ListParagraph"/>
        <w:numPr>
          <w:ilvl w:val="0"/>
          <w:numId w:val="1"/>
        </w:numPr>
        <w:spacing w:line="240" w:lineRule="auto"/>
        <w:jc w:val="both"/>
        <w:rPr>
          <w:rFonts w:ascii="Times New Roman" w:hAnsi="Times New Roman" w:cs="Times New Roman"/>
          <w:color w:val="0F9ED5" w:themeColor="accent4"/>
        </w:rPr>
      </w:pPr>
      <w:r w:rsidRPr="00551969">
        <w:rPr>
          <w:rFonts w:ascii="Times New Roman" w:hAnsi="Times New Roman" w:cs="Times New Roman"/>
          <w:color w:val="0F9ED5" w:themeColor="accent4"/>
        </w:rPr>
        <w:t xml:space="preserve">We appreciate your comments </w:t>
      </w:r>
      <w:commentRangeStart w:id="117"/>
      <w:r w:rsidRPr="00551969">
        <w:rPr>
          <w:rFonts w:ascii="Times New Roman" w:hAnsi="Times New Roman" w:cs="Times New Roman"/>
          <w:color w:val="0F9ED5" w:themeColor="accent4"/>
        </w:rPr>
        <w:t>on</w:t>
      </w:r>
      <w:commentRangeEnd w:id="117"/>
      <w:r w:rsidRPr="00551969">
        <w:rPr>
          <w:rStyle w:val="CommentReference"/>
          <w:color w:val="0F9ED5" w:themeColor="accent4"/>
        </w:rPr>
        <w:commentReference w:id="117"/>
      </w:r>
      <w:r w:rsidRPr="00551969">
        <w:rPr>
          <w:rFonts w:ascii="Times New Roman" w:hAnsi="Times New Roman" w:cs="Times New Roman"/>
          <w:color w:val="0F9ED5" w:themeColor="accent4"/>
        </w:rPr>
        <w:t xml:space="preserve"> this matter. In the original manuscript, we included some discussion on policy implications, but we recognize that it was somewhat scattered and lacked organization. We have now reorganized the discussion to present policy implications more clearly</w:t>
      </w:r>
      <w:r w:rsidR="00A34E15" w:rsidRPr="00551969">
        <w:rPr>
          <w:rFonts w:ascii="Times New Roman" w:eastAsia="DengXian" w:hAnsi="Times New Roman" w:cs="Times New Roman" w:hint="eastAsia"/>
          <w:color w:val="0F9ED5" w:themeColor="accent4"/>
        </w:rPr>
        <w:t xml:space="preserve">. </w:t>
      </w:r>
    </w:p>
    <w:p w14:paraId="3AD0CDD9" w14:textId="58D47941" w:rsidR="006F316E" w:rsidRPr="009E1F9D" w:rsidRDefault="006F316E" w:rsidP="006F316E">
      <w:pPr>
        <w:pStyle w:val="ListParagraph"/>
        <w:numPr>
          <w:ilvl w:val="0"/>
          <w:numId w:val="1"/>
        </w:numPr>
        <w:spacing w:line="240" w:lineRule="auto"/>
        <w:jc w:val="both"/>
        <w:rPr>
          <w:rFonts w:ascii="Times New Roman" w:hAnsi="Times New Roman" w:cs="Times New Roman"/>
          <w:color w:val="0F9ED5" w:themeColor="accent4"/>
        </w:rPr>
      </w:pPr>
      <w:r w:rsidRPr="009E1F9D">
        <w:rPr>
          <w:rFonts w:ascii="Times New Roman" w:hAnsi="Times New Roman" w:cs="Times New Roman"/>
          <w:color w:val="0F9ED5" w:themeColor="accent4"/>
        </w:rPr>
        <w:t xml:space="preserve">Please find </w:t>
      </w:r>
      <w:r w:rsidRPr="007776FC">
        <w:rPr>
          <w:rFonts w:ascii="Times New Roman" w:hAnsi="Times New Roman" w:cs="Times New Roman"/>
          <w:color w:val="0F9ED5" w:themeColor="accent4"/>
          <w:highlight w:val="yellow"/>
        </w:rPr>
        <w:t>the revis</w:t>
      </w:r>
      <w:r w:rsidRPr="007776FC">
        <w:rPr>
          <w:rFonts w:ascii="Times New Roman" w:eastAsia="DengXian" w:hAnsi="Times New Roman" w:cs="Times New Roman" w:hint="eastAsia"/>
          <w:color w:val="0F9ED5" w:themeColor="accent4"/>
          <w:highlight w:val="yellow"/>
        </w:rPr>
        <w:t xml:space="preserve">ed </w:t>
      </w:r>
      <w:r>
        <w:rPr>
          <w:rFonts w:ascii="Times New Roman" w:eastAsia="DengXian" w:hAnsi="Times New Roman" w:cs="Times New Roman" w:hint="eastAsia"/>
          <w:color w:val="0F9ED5" w:themeColor="accent4"/>
          <w:highlight w:val="yellow"/>
        </w:rPr>
        <w:t>discussion</w:t>
      </w:r>
      <w:r>
        <w:rPr>
          <w:rFonts w:ascii="Times New Roman" w:eastAsia="DengXian" w:hAnsi="Times New Roman" w:cs="Times New Roman" w:hint="eastAsia"/>
          <w:color w:val="0F9ED5" w:themeColor="accent4"/>
        </w:rPr>
        <w:t xml:space="preserve"> section</w:t>
      </w:r>
      <w:r w:rsidRPr="009E1F9D">
        <w:rPr>
          <w:rFonts w:ascii="Times New Roman" w:hAnsi="Times New Roman" w:cs="Times New Roman"/>
          <w:color w:val="0F9ED5" w:themeColor="accent4"/>
        </w:rPr>
        <w:t xml:space="preserve"> in the manuscript. </w:t>
      </w:r>
    </w:p>
    <w:p w14:paraId="606C9AB4" w14:textId="1362DCDD" w:rsidR="002E32B0" w:rsidRDefault="009C2200" w:rsidP="006F316E">
      <w:pPr>
        <w:spacing w:line="240" w:lineRule="auto"/>
        <w:ind w:left="720"/>
      </w:pPr>
      <w:r w:rsidRPr="009C2200">
        <w:br/>
      </w:r>
      <w:r w:rsidRPr="009C2200">
        <w:br/>
      </w:r>
    </w:p>
    <w:sectPr w:rsidR="002E32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Luyu Liu" w:date="2024-10-03T20:41:00Z" w:initials="LL">
    <w:p w14:paraId="44966C41" w14:textId="77777777" w:rsidR="00C831C1" w:rsidRDefault="00C831C1" w:rsidP="00C831C1">
      <w:pPr>
        <w:pStyle w:val="CommentText"/>
      </w:pPr>
      <w:r>
        <w:rPr>
          <w:rStyle w:val="CommentReference"/>
        </w:rPr>
        <w:annotationRef/>
      </w:r>
      <w:r>
        <w:t xml:space="preserve">I would not recommend you using yellow or red color for highlighting during peer review because they usually mean alarming or errors. Instead, I would just use more smooth colors like green and blue. </w:t>
      </w:r>
    </w:p>
  </w:comment>
  <w:comment w:id="13" w:author="Yan, Xiang 'Jacob'" w:date="2024-09-26T20:41:00Z" w:initials="XY">
    <w:p w14:paraId="25EF1C8C" w14:textId="6F8B2A3A" w:rsidR="00634E2D" w:rsidRDefault="00634E2D" w:rsidP="00634E2D">
      <w:pPr>
        <w:pStyle w:val="CommentText"/>
      </w:pPr>
      <w:r>
        <w:rPr>
          <w:rStyle w:val="CommentReference"/>
        </w:rPr>
        <w:annotationRef/>
      </w:r>
      <w:r>
        <w:t>It is good practice to copy and paste those sentence here:</w:t>
      </w:r>
    </w:p>
  </w:comment>
  <w:comment w:id="28" w:author="Lyu, Duanya" w:date="2024-09-30T17:09:00Z" w:initials="DL">
    <w:p w14:paraId="60A43123" w14:textId="77777777" w:rsidR="00587504" w:rsidRDefault="00587504" w:rsidP="00587504">
      <w:pPr>
        <w:pStyle w:val="CommentText"/>
      </w:pPr>
      <w:r>
        <w:rPr>
          <w:rStyle w:val="CommentReference"/>
        </w:rPr>
        <w:annotationRef/>
      </w:r>
      <w:r>
        <w:t>Reviewer1 comment3</w:t>
      </w:r>
    </w:p>
  </w:comment>
  <w:comment w:id="37" w:author="Luyu Liu" w:date="2024-10-04T13:10:00Z" w:initials="LL">
    <w:p w14:paraId="1D915C76" w14:textId="77777777" w:rsidR="00305264" w:rsidRDefault="00305264" w:rsidP="00305264">
      <w:pPr>
        <w:pStyle w:val="CommentText"/>
      </w:pPr>
      <w:r>
        <w:rPr>
          <w:rStyle w:val="CommentReference"/>
        </w:rPr>
        <w:annotationRef/>
      </w:r>
      <w:r>
        <w:t>?</w:t>
      </w:r>
    </w:p>
  </w:comment>
  <w:comment w:id="39" w:author="Yan, Xiang 'Jacob'" w:date="2024-09-26T20:55:00Z" w:initials="XY">
    <w:p w14:paraId="064D3235" w14:textId="3C1EA052" w:rsidR="00696C1A" w:rsidRDefault="00696C1A" w:rsidP="00696C1A">
      <w:pPr>
        <w:pStyle w:val="CommentText"/>
      </w:pPr>
      <w:r>
        <w:rPr>
          <w:rStyle w:val="CommentReference"/>
        </w:rPr>
        <w:annotationRef/>
      </w:r>
      <w:r>
        <w:t>Use a sentence or two to highlight our contribution</w:t>
      </w:r>
    </w:p>
  </w:comment>
  <w:comment w:id="49" w:author="Yan, Xiang 'Jacob'" w:date="2024-09-26T21:04:00Z" w:initials="XY">
    <w:p w14:paraId="2E5CF05A" w14:textId="77777777" w:rsidR="00800717" w:rsidRDefault="00800717" w:rsidP="00800717">
      <w:pPr>
        <w:pStyle w:val="CommentText"/>
      </w:pPr>
      <w:r>
        <w:rPr>
          <w:rStyle w:val="CommentReference"/>
        </w:rPr>
        <w:annotationRef/>
      </w:r>
      <w:r>
        <w:t>Need to acknowledge that we do not have such information. Cite a couple of studies that show GPS data have good representation but do contain some biases. We should also note this in the discussion/conclusion section as a limitation.</w:t>
      </w:r>
    </w:p>
  </w:comment>
  <w:comment w:id="50" w:author="Yan, Xiang 'Jacob'" w:date="2024-09-26T21:10:00Z" w:initials="XY">
    <w:p w14:paraId="60CE14F7" w14:textId="77777777" w:rsidR="0098373B" w:rsidRDefault="00832FFC" w:rsidP="0098373B">
      <w:pPr>
        <w:pStyle w:val="CommentText"/>
      </w:pPr>
      <w:r>
        <w:rPr>
          <w:rStyle w:val="CommentReference"/>
        </w:rPr>
        <w:annotationRef/>
      </w:r>
      <w:r w:rsidR="0098373B">
        <w:t xml:space="preserve">“ </w:t>
      </w:r>
      <w:r w:rsidR="0098373B">
        <w:rPr>
          <w:color w:val="000000"/>
        </w:rPr>
        <w:t>A major limitation is that mobile location data are not suitable for comparing mobility patterns across population groups as the individual-level sociodemographic information is usually absent from the data.  Existing studies have shown that while the GPS data are well-sampled across demographic categories (RF Squire, 2019), some population groups are underrepresented in the data.</w:t>
      </w:r>
      <w:r w:rsidR="0098373B">
        <w:t xml:space="preserve">”  </w:t>
      </w:r>
      <w:r w:rsidR="0098373B">
        <w:rPr>
          <w:color w:val="000000"/>
        </w:rPr>
        <w:t xml:space="preserve">For example, by using mobile device location data collected by SafeGraph, Coston et al (2021) showed that older and non-white individuals are under-sampled.  Li et al. [20] found that the Hispanic and low-income populations were underrepresented across the states in the U.S., while the advantaged groups, e.g., the high-income and highly educated people were overrepresented. </w:t>
      </w:r>
    </w:p>
    <w:p w14:paraId="5D0722C4" w14:textId="77777777" w:rsidR="0098373B" w:rsidRDefault="0098373B" w:rsidP="0098373B">
      <w:pPr>
        <w:pStyle w:val="CommentText"/>
      </w:pPr>
    </w:p>
    <w:p w14:paraId="75CDADA4" w14:textId="77777777" w:rsidR="0098373B" w:rsidRDefault="0098373B" w:rsidP="0098373B">
      <w:pPr>
        <w:pStyle w:val="CommentText"/>
      </w:pPr>
      <w:r>
        <w:rPr>
          <w:color w:val="000000"/>
        </w:rPr>
        <w:t xml:space="preserve">RF Squire. 2019. An Interactive Guide To Analyze Demographic Pro les from SafeGraph Patterns Data. </w:t>
      </w:r>
      <w:hyperlink r:id="rId1" w:anchor="scrollTo=fEFiU4ny9LYx" w:history="1">
        <w:r w:rsidRPr="004F519F">
          <w:rPr>
            <w:rStyle w:val="Hyperlink"/>
          </w:rPr>
          <w:t>https://colab.research.google.com/drive/1qqLRxehVZr1OBpnbHRRyXPWo1Q98dnxA?authuser=1#scrollTo=fEFiU4ny9LYx</w:t>
        </w:r>
      </w:hyperlink>
    </w:p>
    <w:p w14:paraId="6E8B50C1" w14:textId="77777777" w:rsidR="0098373B" w:rsidRDefault="0098373B" w:rsidP="0098373B">
      <w:pPr>
        <w:pStyle w:val="CommentText"/>
      </w:pPr>
    </w:p>
    <w:p w14:paraId="71A5F6C5" w14:textId="77777777" w:rsidR="0098373B" w:rsidRDefault="0098373B" w:rsidP="0098373B">
      <w:pPr>
        <w:pStyle w:val="CommentText"/>
      </w:pPr>
      <w:r>
        <w:t xml:space="preserve"> </w:t>
      </w:r>
      <w:r>
        <w:rPr>
          <w:color w:val="000000"/>
        </w:rPr>
        <w:t>A. Coston, N. Guha, D. Ouyang, L. Lu, A. Chouldechova, D.E. Ho, Leveraging Administrative</w:t>
      </w:r>
    </w:p>
    <w:p w14:paraId="06F8CABF" w14:textId="77777777" w:rsidR="0098373B" w:rsidRDefault="0098373B" w:rsidP="0098373B">
      <w:pPr>
        <w:pStyle w:val="CommentText"/>
      </w:pPr>
      <w:r>
        <w:rPr>
          <w:color w:val="000000"/>
        </w:rPr>
        <w:t>Data for Bias Audits, in: Proceedings of the 2021 ACM Conference on Fairness, Accountability,</w:t>
      </w:r>
    </w:p>
    <w:p w14:paraId="1186B983" w14:textId="77777777" w:rsidR="0098373B" w:rsidRDefault="0098373B" w:rsidP="0098373B">
      <w:pPr>
        <w:pStyle w:val="CommentText"/>
      </w:pPr>
      <w:r>
        <w:rPr>
          <w:color w:val="000000"/>
        </w:rPr>
        <w:t>and Transparency, ACM, New York, NY, USA, 2021: pp. 173–184.</w:t>
      </w:r>
    </w:p>
    <w:p w14:paraId="78878BF0" w14:textId="77777777" w:rsidR="0098373B" w:rsidRDefault="0098373B" w:rsidP="0098373B">
      <w:pPr>
        <w:pStyle w:val="CommentText"/>
      </w:pPr>
      <w:hyperlink r:id="rId2" w:history="1">
        <w:r w:rsidRPr="004F519F">
          <w:rPr>
            <w:rStyle w:val="Hyperlink"/>
          </w:rPr>
          <w:t>https://doi.org/10.1145/3442188.3445881</w:t>
        </w:r>
      </w:hyperlink>
      <w:r>
        <w:rPr>
          <w:color w:val="000000"/>
        </w:rPr>
        <w:t>.</w:t>
      </w:r>
    </w:p>
    <w:p w14:paraId="03105C9E" w14:textId="77777777" w:rsidR="0098373B" w:rsidRDefault="0098373B" w:rsidP="0098373B">
      <w:pPr>
        <w:pStyle w:val="CommentText"/>
      </w:pPr>
      <w:r>
        <w:t xml:space="preserve"> </w:t>
      </w:r>
      <w:r>
        <w:rPr>
          <w:color w:val="000000"/>
        </w:rPr>
        <w:t>Z. Li, H. Ning, F. Jing, M.N. Lessani, Understanding the bias of mobile location data across spatial</w:t>
      </w:r>
    </w:p>
    <w:p w14:paraId="25BDD891" w14:textId="77777777" w:rsidR="0098373B" w:rsidRDefault="0098373B" w:rsidP="0098373B">
      <w:pPr>
        <w:pStyle w:val="CommentText"/>
      </w:pPr>
      <w:r>
        <w:rPr>
          <w:color w:val="000000"/>
        </w:rPr>
        <w:t>scales and over time: a comprehensive analysis of SafeGraph data in the United States, 2023.</w:t>
      </w:r>
    </w:p>
    <w:p w14:paraId="56829F74" w14:textId="77777777" w:rsidR="0098373B" w:rsidRDefault="0098373B" w:rsidP="0098373B">
      <w:pPr>
        <w:pStyle w:val="CommentText"/>
      </w:pPr>
      <w:r>
        <w:rPr>
          <w:color w:val="000000"/>
        </w:rPr>
        <w:t>https://ssrn.com/abstract=4383333.</w:t>
      </w:r>
    </w:p>
  </w:comment>
  <w:comment w:id="51" w:author="Luyu Liu" w:date="2024-10-04T14:03:00Z" w:initials="LL">
    <w:p w14:paraId="724C42A6" w14:textId="77777777" w:rsidR="00821200" w:rsidRDefault="00821200" w:rsidP="00821200">
      <w:pPr>
        <w:pStyle w:val="CommentText"/>
      </w:pPr>
      <w:r>
        <w:rPr>
          <w:rStyle w:val="CommentReference"/>
        </w:rPr>
        <w:annotationRef/>
      </w:r>
      <w:r>
        <w:t>@duanya, you should add this in the main text.</w:t>
      </w:r>
    </w:p>
  </w:comment>
  <w:comment w:id="63" w:author="Yan, Xiang 'Jacob'" w:date="2024-09-26T21:20:00Z" w:initials="XY">
    <w:p w14:paraId="50D49B7B" w14:textId="2038068C" w:rsidR="006A30C9" w:rsidRDefault="006A30C9" w:rsidP="006A30C9">
      <w:pPr>
        <w:pStyle w:val="CommentText"/>
      </w:pPr>
      <w:r>
        <w:rPr>
          <w:rStyle w:val="CommentReference"/>
        </w:rPr>
        <w:annotationRef/>
      </w:r>
      <w:r>
        <w:t>Limitations are more commonly discussed in the conclusion section, but it is fine if you include them in the discussion section.</w:t>
      </w:r>
    </w:p>
  </w:comment>
  <w:comment w:id="64" w:author="Lyu, Duanya" w:date="2024-10-02T18:24:00Z" w:initials="DL">
    <w:p w14:paraId="29EF7165" w14:textId="77777777" w:rsidR="007077E6" w:rsidRDefault="00622654" w:rsidP="007077E6">
      <w:pPr>
        <w:pStyle w:val="CommentText"/>
      </w:pPr>
      <w:r>
        <w:rPr>
          <w:rStyle w:val="CommentReference"/>
        </w:rPr>
        <w:annotationRef/>
      </w:r>
      <w:r w:rsidR="007077E6">
        <w:t>Reorganized the discussion. Now  three sections</w:t>
      </w:r>
      <w:r w:rsidR="007077E6">
        <w:br/>
        <w:t>1. the application of GPS in food access</w:t>
      </w:r>
      <w:r w:rsidR="007077E6">
        <w:br/>
        <w:t>2. Policy implications</w:t>
      </w:r>
      <w:r w:rsidR="007077E6">
        <w:br/>
        <w:t>3. Limitations and future works</w:t>
      </w:r>
    </w:p>
  </w:comment>
  <w:comment w:id="81" w:author="Luyu Liu" w:date="2024-10-04T21:15:00Z" w:initials="LL">
    <w:p w14:paraId="4057A44D" w14:textId="77777777" w:rsidR="0068277F" w:rsidRDefault="0068277F" w:rsidP="0068277F">
      <w:pPr>
        <w:pStyle w:val="CommentText"/>
      </w:pPr>
      <w:r>
        <w:rPr>
          <w:rStyle w:val="CommentReference"/>
        </w:rPr>
        <w:annotationRef/>
      </w:r>
      <w:r>
        <w:t>Citation pls</w:t>
      </w:r>
    </w:p>
  </w:comment>
  <w:comment w:id="82" w:author="Luyu Liu" w:date="2024-10-04T21:28:00Z" w:initials="LL">
    <w:p w14:paraId="46BFAB5B" w14:textId="77777777" w:rsidR="001B1F70" w:rsidRDefault="001B1F70" w:rsidP="001B1F70">
      <w:pPr>
        <w:pStyle w:val="CommentText"/>
      </w:pPr>
      <w:r>
        <w:rPr>
          <w:rStyle w:val="CommentReference"/>
        </w:rPr>
        <w:annotationRef/>
      </w:r>
      <w:r>
        <w:t>@duanya, you need to add more discussion on this; at least emphasize this in the response.</w:t>
      </w:r>
    </w:p>
  </w:comment>
  <w:comment w:id="92" w:author="Luyu Liu" w:date="2024-10-04T21:26:00Z" w:initials="LL">
    <w:p w14:paraId="3AC53D34" w14:textId="5A5A03BB" w:rsidR="001B1F70" w:rsidRDefault="001B1F70" w:rsidP="001B1F70">
      <w:pPr>
        <w:pStyle w:val="CommentText"/>
      </w:pPr>
      <w:r>
        <w:rPr>
          <w:rStyle w:val="CommentReference"/>
        </w:rPr>
        <w:annotationRef/>
      </w:r>
      <w:r>
        <w:t>It was too long and you didn’t even talk about food insecurity at all here...</w:t>
      </w:r>
    </w:p>
  </w:comment>
  <w:comment w:id="99" w:author="Yan, Xiang 'Jacob'" w:date="2024-09-26T21:27:00Z" w:initials="XY">
    <w:p w14:paraId="16FD5B55" w14:textId="5132EF62" w:rsidR="0064529E" w:rsidRDefault="0064529E" w:rsidP="0064529E">
      <w:pPr>
        <w:pStyle w:val="CommentText"/>
      </w:pPr>
      <w:r>
        <w:rPr>
          <w:rStyle w:val="CommentReference"/>
        </w:rPr>
        <w:annotationRef/>
      </w:r>
      <w:r>
        <w:t>Accuracy high. Sample representation --&gt; same comment as above</w:t>
      </w:r>
    </w:p>
  </w:comment>
  <w:comment w:id="113" w:author="Yan, Xiang 'Jacob'" w:date="2024-09-26T21:39:00Z" w:initials="XY">
    <w:p w14:paraId="67BD231D" w14:textId="7EBAC089" w:rsidR="00596865" w:rsidRDefault="00A17D94" w:rsidP="00596865">
      <w:pPr>
        <w:pStyle w:val="CommentText"/>
      </w:pPr>
      <w:r>
        <w:rPr>
          <w:rStyle w:val="CommentReference"/>
        </w:rPr>
        <w:annotationRef/>
      </w:r>
      <w:r w:rsidR="00596865">
        <w:t>First, we shall note that all of the gas stations, CSVs, and other POIs included in our analysis are selling groceries. POIs that do not sell groceries are not included. Significant data collection efforts (e.g., field work and making phone calls) were made to distinguish the two groups of gas stations, CSVs, and other POIs.</w:t>
      </w:r>
    </w:p>
    <w:p w14:paraId="5DF907B8" w14:textId="77777777" w:rsidR="00596865" w:rsidRDefault="00596865" w:rsidP="00596865">
      <w:pPr>
        <w:pStyle w:val="CommentText"/>
      </w:pPr>
    </w:p>
    <w:p w14:paraId="31169A2B" w14:textId="77777777" w:rsidR="00596865" w:rsidRDefault="00596865" w:rsidP="00596865">
      <w:pPr>
        <w:pStyle w:val="CommentText"/>
      </w:pPr>
      <w:r>
        <w:t>We are also aware that people may or may not be making a food-acquisition trip when they visit these POIs. The trade-off here is do we want to overestimate food acquisition trips or underestimate them. We decided to overestimate because the number of grocery shopping trips captured by the GPS data appears to be much lower than the actual number of trips. That being said, we did a further analysis by excluding these POIs, and we find that… Results are shown… Thanks to the reviewer’s comment, we have decided to add a footnote in the main text to discuss this point.</w:t>
      </w:r>
    </w:p>
  </w:comment>
  <w:comment w:id="114" w:author="Yan, Xiang 'Jacob'" w:date="2024-09-26T21:48:00Z" w:initials="XY">
    <w:p w14:paraId="19961ED3" w14:textId="77777777" w:rsidR="0063322F" w:rsidRDefault="0063322F" w:rsidP="0063322F">
      <w:pPr>
        <w:pStyle w:val="CommentText"/>
      </w:pPr>
      <w:r>
        <w:rPr>
          <w:rStyle w:val="CommentReference"/>
        </w:rPr>
        <w:annotationRef/>
      </w:r>
      <w:r>
        <w:t>Both for Jacksonville, right?</w:t>
      </w:r>
    </w:p>
  </w:comment>
  <w:comment w:id="115" w:author="Lyu, Duanya" w:date="2024-10-02T17:09:00Z" w:initials="DL">
    <w:p w14:paraId="0DCD3C71" w14:textId="77777777" w:rsidR="0079194C" w:rsidRDefault="0079194C" w:rsidP="0079194C">
      <w:pPr>
        <w:pStyle w:val="CommentText"/>
      </w:pPr>
      <w:r>
        <w:rPr>
          <w:rStyle w:val="CommentReference"/>
        </w:rPr>
        <w:annotationRef/>
      </w:r>
      <w:r>
        <w:t>US and FL</w:t>
      </w:r>
    </w:p>
  </w:comment>
  <w:comment w:id="116" w:author="Yan, Xiang 'Jacob'" w:date="2024-09-26T21:52:00Z" w:initials="XY">
    <w:p w14:paraId="5D929D8F" w14:textId="170CE946" w:rsidR="002544C5" w:rsidRDefault="002544C5" w:rsidP="002544C5">
      <w:pPr>
        <w:pStyle w:val="CommentText"/>
        <w:numPr>
          <w:ilvl w:val="0"/>
          <w:numId w:val="2"/>
        </w:numPr>
      </w:pPr>
      <w:r>
        <w:rPr>
          <w:rStyle w:val="CommentReference"/>
        </w:rPr>
        <w:annotationRef/>
      </w:r>
      <w:r>
        <w:t>Make Reference to findings in other comparative studies if you can find any;</w:t>
      </w:r>
    </w:p>
    <w:p w14:paraId="0D5C1DF5" w14:textId="77777777" w:rsidR="002544C5" w:rsidRDefault="002544C5" w:rsidP="002544C5">
      <w:pPr>
        <w:pStyle w:val="CommentText"/>
      </w:pPr>
      <w:r>
        <w:t>2. Again, mention that “future work should collect both...”</w:t>
      </w:r>
    </w:p>
  </w:comment>
  <w:comment w:id="117" w:author="Yan, Xiang 'Jacob'" w:date="2024-09-26T21:46:00Z" w:initials="XY">
    <w:p w14:paraId="4996C72B" w14:textId="77777777" w:rsidR="00F00C34" w:rsidRDefault="00F00C34" w:rsidP="00F00C34">
      <w:pPr>
        <w:pStyle w:val="CommentText"/>
      </w:pPr>
      <w:r>
        <w:rPr>
          <w:rStyle w:val="CommentReference"/>
        </w:rPr>
        <w:annotationRef/>
      </w:r>
      <w:r>
        <w:t>Highlight one or two significant or novel findings and discuss the policy discussions. ChatGPT can be very helpful to provide some initial 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966C41" w15:done="0"/>
  <w15:commentEx w15:paraId="25EF1C8C" w15:done="0"/>
  <w15:commentEx w15:paraId="60A43123" w15:done="1"/>
  <w15:commentEx w15:paraId="1D915C76" w15:done="0"/>
  <w15:commentEx w15:paraId="064D3235" w15:done="0"/>
  <w15:commentEx w15:paraId="2E5CF05A" w15:done="0"/>
  <w15:commentEx w15:paraId="56829F74" w15:paraIdParent="2E5CF05A" w15:done="0"/>
  <w15:commentEx w15:paraId="724C42A6" w15:paraIdParent="2E5CF05A" w15:done="0"/>
  <w15:commentEx w15:paraId="50D49B7B" w15:done="0"/>
  <w15:commentEx w15:paraId="29EF7165" w15:paraIdParent="50D49B7B" w15:done="0"/>
  <w15:commentEx w15:paraId="4057A44D" w15:done="0"/>
  <w15:commentEx w15:paraId="46BFAB5B" w15:done="0"/>
  <w15:commentEx w15:paraId="3AC53D34" w15:done="0"/>
  <w15:commentEx w15:paraId="16FD5B55" w15:done="1"/>
  <w15:commentEx w15:paraId="31169A2B" w15:done="1"/>
  <w15:commentEx w15:paraId="19961ED3" w15:done="0"/>
  <w15:commentEx w15:paraId="0DCD3C71" w15:paraIdParent="19961ED3" w15:done="0"/>
  <w15:commentEx w15:paraId="0D5C1DF5" w15:done="1"/>
  <w15:commentEx w15:paraId="4996C7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1F5128" w16cex:dateUtc="2024-10-04T01:41:00Z"/>
  <w16cex:commentExtensible w16cex:durableId="757C8EF1" w16cex:dateUtc="2024-09-27T00:41:00Z"/>
  <w16cex:commentExtensible w16cex:durableId="19EA337B" w16cex:dateUtc="2024-09-30T21:09:00Z"/>
  <w16cex:commentExtensible w16cex:durableId="32CBFB03" w16cex:dateUtc="2024-10-04T18:10:00Z"/>
  <w16cex:commentExtensible w16cex:durableId="490CE6DD" w16cex:dateUtc="2024-09-27T00:55:00Z"/>
  <w16cex:commentExtensible w16cex:durableId="5CE2A1C7" w16cex:dateUtc="2024-09-27T01:04:00Z"/>
  <w16cex:commentExtensible w16cex:durableId="0A5A4C77" w16cex:dateUtc="2024-09-27T01:10:00Z"/>
  <w16cex:commentExtensible w16cex:durableId="7EC6C0A0" w16cex:dateUtc="2024-10-04T19:03:00Z"/>
  <w16cex:commentExtensible w16cex:durableId="69F2E5F4" w16cex:dateUtc="2024-09-27T01:20:00Z"/>
  <w16cex:commentExtensible w16cex:durableId="5EA68C0A" w16cex:dateUtc="2024-10-02T22:24:00Z"/>
  <w16cex:commentExtensible w16cex:durableId="5C32BE71" w16cex:dateUtc="2024-10-05T02:15:00Z"/>
  <w16cex:commentExtensible w16cex:durableId="642246AE" w16cex:dateUtc="2024-10-05T02:28:00Z"/>
  <w16cex:commentExtensible w16cex:durableId="2AF8C20A" w16cex:dateUtc="2024-10-05T02:26:00Z"/>
  <w16cex:commentExtensible w16cex:durableId="5AD9480C" w16cex:dateUtc="2024-09-27T01:27:00Z"/>
  <w16cex:commentExtensible w16cex:durableId="0F9E4BA2" w16cex:dateUtc="2024-09-27T01:39:00Z"/>
  <w16cex:commentExtensible w16cex:durableId="445CD62C" w16cex:dateUtc="2024-09-27T01:48:00Z"/>
  <w16cex:commentExtensible w16cex:durableId="6A4C444E" w16cex:dateUtc="2024-10-02T21:09:00Z"/>
  <w16cex:commentExtensible w16cex:durableId="77A98EDD" w16cex:dateUtc="2024-09-27T01:52:00Z"/>
  <w16cex:commentExtensible w16cex:durableId="444F6A80" w16cex:dateUtc="2024-09-27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966C41" w16cid:durableId="611F5128"/>
  <w16cid:commentId w16cid:paraId="25EF1C8C" w16cid:durableId="757C8EF1"/>
  <w16cid:commentId w16cid:paraId="60A43123" w16cid:durableId="19EA337B"/>
  <w16cid:commentId w16cid:paraId="1D915C76" w16cid:durableId="32CBFB03"/>
  <w16cid:commentId w16cid:paraId="064D3235" w16cid:durableId="490CE6DD"/>
  <w16cid:commentId w16cid:paraId="2E5CF05A" w16cid:durableId="5CE2A1C7"/>
  <w16cid:commentId w16cid:paraId="56829F74" w16cid:durableId="0A5A4C77"/>
  <w16cid:commentId w16cid:paraId="724C42A6" w16cid:durableId="7EC6C0A0"/>
  <w16cid:commentId w16cid:paraId="50D49B7B" w16cid:durableId="69F2E5F4"/>
  <w16cid:commentId w16cid:paraId="29EF7165" w16cid:durableId="5EA68C0A"/>
  <w16cid:commentId w16cid:paraId="4057A44D" w16cid:durableId="5C32BE71"/>
  <w16cid:commentId w16cid:paraId="46BFAB5B" w16cid:durableId="642246AE"/>
  <w16cid:commentId w16cid:paraId="3AC53D34" w16cid:durableId="2AF8C20A"/>
  <w16cid:commentId w16cid:paraId="16FD5B55" w16cid:durableId="5AD9480C"/>
  <w16cid:commentId w16cid:paraId="31169A2B" w16cid:durableId="0F9E4BA2"/>
  <w16cid:commentId w16cid:paraId="19961ED3" w16cid:durableId="445CD62C"/>
  <w16cid:commentId w16cid:paraId="0DCD3C71" w16cid:durableId="6A4C444E"/>
  <w16cid:commentId w16cid:paraId="0D5C1DF5" w16cid:durableId="77A98EDD"/>
  <w16cid:commentId w16cid:paraId="4996C72B" w16cid:durableId="444F6A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B8F61" w14:textId="77777777" w:rsidR="007268C5" w:rsidRDefault="007268C5" w:rsidP="00ED25B8">
      <w:pPr>
        <w:spacing w:after="0" w:line="240" w:lineRule="auto"/>
      </w:pPr>
      <w:r>
        <w:separator/>
      </w:r>
    </w:p>
  </w:endnote>
  <w:endnote w:type="continuationSeparator" w:id="0">
    <w:p w14:paraId="6A83A23F" w14:textId="77777777" w:rsidR="007268C5" w:rsidRDefault="007268C5" w:rsidP="00ED2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E79AE" w14:textId="77777777" w:rsidR="007268C5" w:rsidRDefault="007268C5" w:rsidP="00ED25B8">
      <w:pPr>
        <w:spacing w:after="0" w:line="240" w:lineRule="auto"/>
      </w:pPr>
      <w:r>
        <w:separator/>
      </w:r>
    </w:p>
  </w:footnote>
  <w:footnote w:type="continuationSeparator" w:id="0">
    <w:p w14:paraId="69CA7071" w14:textId="77777777" w:rsidR="007268C5" w:rsidRDefault="007268C5" w:rsidP="00ED2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BF0F4B"/>
    <w:multiLevelType w:val="hybridMultilevel"/>
    <w:tmpl w:val="E7BA8D8A"/>
    <w:lvl w:ilvl="0" w:tplc="F2287C4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D1228"/>
    <w:multiLevelType w:val="hybridMultilevel"/>
    <w:tmpl w:val="75AA98D0"/>
    <w:lvl w:ilvl="0" w:tplc="F1E69396">
      <w:start w:val="1"/>
      <w:numFmt w:val="decimal"/>
      <w:lvlText w:val="%1."/>
      <w:lvlJc w:val="left"/>
      <w:pPr>
        <w:ind w:left="1020" w:hanging="360"/>
      </w:pPr>
    </w:lvl>
    <w:lvl w:ilvl="1" w:tplc="6218CD18">
      <w:start w:val="1"/>
      <w:numFmt w:val="decimal"/>
      <w:lvlText w:val="%2."/>
      <w:lvlJc w:val="left"/>
      <w:pPr>
        <w:ind w:left="1020" w:hanging="360"/>
      </w:pPr>
    </w:lvl>
    <w:lvl w:ilvl="2" w:tplc="CF465CBC">
      <w:start w:val="1"/>
      <w:numFmt w:val="decimal"/>
      <w:lvlText w:val="%3."/>
      <w:lvlJc w:val="left"/>
      <w:pPr>
        <w:ind w:left="1020" w:hanging="360"/>
      </w:pPr>
    </w:lvl>
    <w:lvl w:ilvl="3" w:tplc="1336651A">
      <w:start w:val="1"/>
      <w:numFmt w:val="decimal"/>
      <w:lvlText w:val="%4."/>
      <w:lvlJc w:val="left"/>
      <w:pPr>
        <w:ind w:left="1020" w:hanging="360"/>
      </w:pPr>
    </w:lvl>
    <w:lvl w:ilvl="4" w:tplc="1604F39C">
      <w:start w:val="1"/>
      <w:numFmt w:val="decimal"/>
      <w:lvlText w:val="%5."/>
      <w:lvlJc w:val="left"/>
      <w:pPr>
        <w:ind w:left="1020" w:hanging="360"/>
      </w:pPr>
    </w:lvl>
    <w:lvl w:ilvl="5" w:tplc="3D6CB5B0">
      <w:start w:val="1"/>
      <w:numFmt w:val="decimal"/>
      <w:lvlText w:val="%6."/>
      <w:lvlJc w:val="left"/>
      <w:pPr>
        <w:ind w:left="1020" w:hanging="360"/>
      </w:pPr>
    </w:lvl>
    <w:lvl w:ilvl="6" w:tplc="9990C172">
      <w:start w:val="1"/>
      <w:numFmt w:val="decimal"/>
      <w:lvlText w:val="%7."/>
      <w:lvlJc w:val="left"/>
      <w:pPr>
        <w:ind w:left="1020" w:hanging="360"/>
      </w:pPr>
    </w:lvl>
    <w:lvl w:ilvl="7" w:tplc="C338E70E">
      <w:start w:val="1"/>
      <w:numFmt w:val="decimal"/>
      <w:lvlText w:val="%8."/>
      <w:lvlJc w:val="left"/>
      <w:pPr>
        <w:ind w:left="1020" w:hanging="360"/>
      </w:pPr>
    </w:lvl>
    <w:lvl w:ilvl="8" w:tplc="B00EA50C">
      <w:start w:val="1"/>
      <w:numFmt w:val="decimal"/>
      <w:lvlText w:val="%9."/>
      <w:lvlJc w:val="left"/>
      <w:pPr>
        <w:ind w:left="1020" w:hanging="360"/>
      </w:pPr>
    </w:lvl>
  </w:abstractNum>
  <w:abstractNum w:abstractNumId="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16cid:durableId="379792031">
    <w:abstractNumId w:val="1"/>
  </w:num>
  <w:num w:numId="2" w16cid:durableId="767235741">
    <w:abstractNumId w:val="2"/>
  </w:num>
  <w:num w:numId="3" w16cid:durableId="1573156913">
    <w:abstractNumId w:val="0"/>
  </w:num>
  <w:num w:numId="4" w16cid:durableId="17071029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yu Liu">
    <w15:presenceInfo w15:providerId="AD" w15:userId="S::lzl0116@auburn.edu::1fd30e6a-cc75-44e3-a50b-2b6fc7ab852e"/>
  </w15:person>
  <w15:person w15:author="Yan, Xiang 'Jacob'">
    <w15:presenceInfo w15:providerId="AD" w15:userId="S::xiangyan@ufl.edu::c8c3f037-ed96-4516-b943-a68e5cf3dc7d"/>
  </w15:person>
  <w15:person w15:author="Lyu, Duanya">
    <w15:presenceInfo w15:providerId="AD" w15:userId="S::lyu.duanya@ufl.edu::089eb212-7aba-491e-a725-d2b93c3b58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D4"/>
    <w:rsid w:val="00001C0A"/>
    <w:rsid w:val="00007A13"/>
    <w:rsid w:val="00013C85"/>
    <w:rsid w:val="000178F3"/>
    <w:rsid w:val="00024114"/>
    <w:rsid w:val="000263E2"/>
    <w:rsid w:val="000303A1"/>
    <w:rsid w:val="00031522"/>
    <w:rsid w:val="00031D0A"/>
    <w:rsid w:val="00036457"/>
    <w:rsid w:val="00043867"/>
    <w:rsid w:val="00045C68"/>
    <w:rsid w:val="00051066"/>
    <w:rsid w:val="000512BA"/>
    <w:rsid w:val="00057035"/>
    <w:rsid w:val="0006202D"/>
    <w:rsid w:val="00067122"/>
    <w:rsid w:val="0007094D"/>
    <w:rsid w:val="00072222"/>
    <w:rsid w:val="00077B4D"/>
    <w:rsid w:val="000856CE"/>
    <w:rsid w:val="00086816"/>
    <w:rsid w:val="000870F9"/>
    <w:rsid w:val="00091E1D"/>
    <w:rsid w:val="00095A98"/>
    <w:rsid w:val="00095BD4"/>
    <w:rsid w:val="000967D2"/>
    <w:rsid w:val="000973DD"/>
    <w:rsid w:val="000A3504"/>
    <w:rsid w:val="000A487F"/>
    <w:rsid w:val="000A4A6B"/>
    <w:rsid w:val="000A6663"/>
    <w:rsid w:val="000A7E03"/>
    <w:rsid w:val="000B2187"/>
    <w:rsid w:val="000B2F89"/>
    <w:rsid w:val="000B4108"/>
    <w:rsid w:val="000B4FED"/>
    <w:rsid w:val="000B5394"/>
    <w:rsid w:val="000B67D5"/>
    <w:rsid w:val="000B7975"/>
    <w:rsid w:val="000B7C5D"/>
    <w:rsid w:val="000C1C1F"/>
    <w:rsid w:val="000D2D06"/>
    <w:rsid w:val="000D523D"/>
    <w:rsid w:val="000E6A4F"/>
    <w:rsid w:val="000F24C7"/>
    <w:rsid w:val="000F4B73"/>
    <w:rsid w:val="0010046C"/>
    <w:rsid w:val="00100D2A"/>
    <w:rsid w:val="00103273"/>
    <w:rsid w:val="001042EF"/>
    <w:rsid w:val="00105C9A"/>
    <w:rsid w:val="0010643A"/>
    <w:rsid w:val="0010738C"/>
    <w:rsid w:val="00107522"/>
    <w:rsid w:val="00110350"/>
    <w:rsid w:val="00111197"/>
    <w:rsid w:val="00113372"/>
    <w:rsid w:val="00116FCD"/>
    <w:rsid w:val="00121570"/>
    <w:rsid w:val="001271DF"/>
    <w:rsid w:val="0013198A"/>
    <w:rsid w:val="00134519"/>
    <w:rsid w:val="001355E5"/>
    <w:rsid w:val="001366EE"/>
    <w:rsid w:val="001411B0"/>
    <w:rsid w:val="001416CB"/>
    <w:rsid w:val="00147F02"/>
    <w:rsid w:val="00152F57"/>
    <w:rsid w:val="001533B8"/>
    <w:rsid w:val="001552F4"/>
    <w:rsid w:val="00160383"/>
    <w:rsid w:val="0016124A"/>
    <w:rsid w:val="00162652"/>
    <w:rsid w:val="00164EEE"/>
    <w:rsid w:val="00164F1F"/>
    <w:rsid w:val="00171C4B"/>
    <w:rsid w:val="00173ABE"/>
    <w:rsid w:val="00174F58"/>
    <w:rsid w:val="00177B4E"/>
    <w:rsid w:val="00182487"/>
    <w:rsid w:val="00183B3D"/>
    <w:rsid w:val="00184537"/>
    <w:rsid w:val="0018630F"/>
    <w:rsid w:val="001866FC"/>
    <w:rsid w:val="00190997"/>
    <w:rsid w:val="001927C4"/>
    <w:rsid w:val="001929D1"/>
    <w:rsid w:val="00194628"/>
    <w:rsid w:val="00194DD4"/>
    <w:rsid w:val="00196458"/>
    <w:rsid w:val="001A0BF5"/>
    <w:rsid w:val="001A4918"/>
    <w:rsid w:val="001B0E6E"/>
    <w:rsid w:val="001B1904"/>
    <w:rsid w:val="001B1F70"/>
    <w:rsid w:val="001B2AF4"/>
    <w:rsid w:val="001B3EC2"/>
    <w:rsid w:val="001B5E8C"/>
    <w:rsid w:val="001B76F6"/>
    <w:rsid w:val="001C3314"/>
    <w:rsid w:val="001C4E55"/>
    <w:rsid w:val="001C5A7F"/>
    <w:rsid w:val="001D1D70"/>
    <w:rsid w:val="001D5973"/>
    <w:rsid w:val="001E1A9E"/>
    <w:rsid w:val="001E20EA"/>
    <w:rsid w:val="001E23FB"/>
    <w:rsid w:val="001E3D28"/>
    <w:rsid w:val="001F208A"/>
    <w:rsid w:val="001F3E80"/>
    <w:rsid w:val="0020599A"/>
    <w:rsid w:val="0021055A"/>
    <w:rsid w:val="00212093"/>
    <w:rsid w:val="002120BD"/>
    <w:rsid w:val="00221224"/>
    <w:rsid w:val="0022339F"/>
    <w:rsid w:val="0022525C"/>
    <w:rsid w:val="002252E7"/>
    <w:rsid w:val="00225328"/>
    <w:rsid w:val="002300AD"/>
    <w:rsid w:val="002308EA"/>
    <w:rsid w:val="00230DD8"/>
    <w:rsid w:val="00233DEF"/>
    <w:rsid w:val="002350BA"/>
    <w:rsid w:val="00235B64"/>
    <w:rsid w:val="002370FA"/>
    <w:rsid w:val="002422B6"/>
    <w:rsid w:val="00243335"/>
    <w:rsid w:val="002452B1"/>
    <w:rsid w:val="00250466"/>
    <w:rsid w:val="002527D6"/>
    <w:rsid w:val="002544C5"/>
    <w:rsid w:val="002604AC"/>
    <w:rsid w:val="00262CEC"/>
    <w:rsid w:val="00267FEF"/>
    <w:rsid w:val="00272DAF"/>
    <w:rsid w:val="00272FD0"/>
    <w:rsid w:val="00274044"/>
    <w:rsid w:val="00281CBF"/>
    <w:rsid w:val="00282113"/>
    <w:rsid w:val="0028352A"/>
    <w:rsid w:val="00285D60"/>
    <w:rsid w:val="00286041"/>
    <w:rsid w:val="0028648A"/>
    <w:rsid w:val="00290379"/>
    <w:rsid w:val="00290C51"/>
    <w:rsid w:val="002A37B0"/>
    <w:rsid w:val="002A74B2"/>
    <w:rsid w:val="002B0318"/>
    <w:rsid w:val="002B03F3"/>
    <w:rsid w:val="002B30FA"/>
    <w:rsid w:val="002C0B4B"/>
    <w:rsid w:val="002C1236"/>
    <w:rsid w:val="002C3C77"/>
    <w:rsid w:val="002C4780"/>
    <w:rsid w:val="002D08DC"/>
    <w:rsid w:val="002D0B76"/>
    <w:rsid w:val="002D5F4D"/>
    <w:rsid w:val="002D65CD"/>
    <w:rsid w:val="002E32B0"/>
    <w:rsid w:val="002E4179"/>
    <w:rsid w:val="002E7899"/>
    <w:rsid w:val="002F04D3"/>
    <w:rsid w:val="002F4CC3"/>
    <w:rsid w:val="002F689D"/>
    <w:rsid w:val="002F6B34"/>
    <w:rsid w:val="002F6DA1"/>
    <w:rsid w:val="002F78CE"/>
    <w:rsid w:val="00301825"/>
    <w:rsid w:val="00303132"/>
    <w:rsid w:val="00304BF0"/>
    <w:rsid w:val="00305264"/>
    <w:rsid w:val="00307AC0"/>
    <w:rsid w:val="00307E09"/>
    <w:rsid w:val="00314515"/>
    <w:rsid w:val="0031623D"/>
    <w:rsid w:val="003206E1"/>
    <w:rsid w:val="00322B85"/>
    <w:rsid w:val="003252B1"/>
    <w:rsid w:val="00327966"/>
    <w:rsid w:val="0033304A"/>
    <w:rsid w:val="0033441E"/>
    <w:rsid w:val="003456EA"/>
    <w:rsid w:val="003473B7"/>
    <w:rsid w:val="003475BD"/>
    <w:rsid w:val="00350E77"/>
    <w:rsid w:val="0035163A"/>
    <w:rsid w:val="00352936"/>
    <w:rsid w:val="0036072A"/>
    <w:rsid w:val="003616FF"/>
    <w:rsid w:val="00364666"/>
    <w:rsid w:val="00366B84"/>
    <w:rsid w:val="00366F30"/>
    <w:rsid w:val="00372B87"/>
    <w:rsid w:val="00373918"/>
    <w:rsid w:val="00384864"/>
    <w:rsid w:val="00384D84"/>
    <w:rsid w:val="00385AF5"/>
    <w:rsid w:val="003876F2"/>
    <w:rsid w:val="003878BF"/>
    <w:rsid w:val="00393E3B"/>
    <w:rsid w:val="00396489"/>
    <w:rsid w:val="003A0267"/>
    <w:rsid w:val="003A6340"/>
    <w:rsid w:val="003A7D2A"/>
    <w:rsid w:val="003B4831"/>
    <w:rsid w:val="003B64E9"/>
    <w:rsid w:val="003C0E19"/>
    <w:rsid w:val="003C16B8"/>
    <w:rsid w:val="003D4412"/>
    <w:rsid w:val="003D573B"/>
    <w:rsid w:val="003D6861"/>
    <w:rsid w:val="003E2FA2"/>
    <w:rsid w:val="003E7FC5"/>
    <w:rsid w:val="003F7215"/>
    <w:rsid w:val="004000EA"/>
    <w:rsid w:val="00404D11"/>
    <w:rsid w:val="00405950"/>
    <w:rsid w:val="00410ADE"/>
    <w:rsid w:val="00420D5B"/>
    <w:rsid w:val="004228AA"/>
    <w:rsid w:val="00425A1B"/>
    <w:rsid w:val="00426B3D"/>
    <w:rsid w:val="00431487"/>
    <w:rsid w:val="00437CB9"/>
    <w:rsid w:val="00443D01"/>
    <w:rsid w:val="004445A6"/>
    <w:rsid w:val="004452FB"/>
    <w:rsid w:val="00447420"/>
    <w:rsid w:val="00451246"/>
    <w:rsid w:val="00456D85"/>
    <w:rsid w:val="00456FE6"/>
    <w:rsid w:val="004600D3"/>
    <w:rsid w:val="004605D2"/>
    <w:rsid w:val="00470389"/>
    <w:rsid w:val="00475135"/>
    <w:rsid w:val="0048291E"/>
    <w:rsid w:val="00490710"/>
    <w:rsid w:val="00492C73"/>
    <w:rsid w:val="0049666B"/>
    <w:rsid w:val="00496BC9"/>
    <w:rsid w:val="00496BF0"/>
    <w:rsid w:val="004A0424"/>
    <w:rsid w:val="004A10B1"/>
    <w:rsid w:val="004A6485"/>
    <w:rsid w:val="004A7B69"/>
    <w:rsid w:val="004B3D9D"/>
    <w:rsid w:val="004B75E2"/>
    <w:rsid w:val="004C1B53"/>
    <w:rsid w:val="004D3021"/>
    <w:rsid w:val="004D3245"/>
    <w:rsid w:val="004D5E5C"/>
    <w:rsid w:val="004D690F"/>
    <w:rsid w:val="004E2260"/>
    <w:rsid w:val="004E3184"/>
    <w:rsid w:val="004F2284"/>
    <w:rsid w:val="00500483"/>
    <w:rsid w:val="005014C0"/>
    <w:rsid w:val="005018DC"/>
    <w:rsid w:val="00503F84"/>
    <w:rsid w:val="0050767A"/>
    <w:rsid w:val="00511B98"/>
    <w:rsid w:val="0051391D"/>
    <w:rsid w:val="00513A39"/>
    <w:rsid w:val="0051648E"/>
    <w:rsid w:val="0051722A"/>
    <w:rsid w:val="005229C8"/>
    <w:rsid w:val="00531A57"/>
    <w:rsid w:val="00531B04"/>
    <w:rsid w:val="005355CA"/>
    <w:rsid w:val="00536942"/>
    <w:rsid w:val="00537677"/>
    <w:rsid w:val="00537F1A"/>
    <w:rsid w:val="005434FE"/>
    <w:rsid w:val="0054745D"/>
    <w:rsid w:val="00551969"/>
    <w:rsid w:val="00551F05"/>
    <w:rsid w:val="00553D87"/>
    <w:rsid w:val="00557A14"/>
    <w:rsid w:val="00557C81"/>
    <w:rsid w:val="00561002"/>
    <w:rsid w:val="00562F91"/>
    <w:rsid w:val="0056323A"/>
    <w:rsid w:val="005634F2"/>
    <w:rsid w:val="00567AC0"/>
    <w:rsid w:val="00571135"/>
    <w:rsid w:val="005714A0"/>
    <w:rsid w:val="0057713B"/>
    <w:rsid w:val="00577CE2"/>
    <w:rsid w:val="005822B0"/>
    <w:rsid w:val="00587504"/>
    <w:rsid w:val="005916A2"/>
    <w:rsid w:val="005924D1"/>
    <w:rsid w:val="00596707"/>
    <w:rsid w:val="00596865"/>
    <w:rsid w:val="00596D36"/>
    <w:rsid w:val="00597635"/>
    <w:rsid w:val="00597FFD"/>
    <w:rsid w:val="005A65A3"/>
    <w:rsid w:val="005B26CB"/>
    <w:rsid w:val="005B5CD5"/>
    <w:rsid w:val="005B7DFD"/>
    <w:rsid w:val="005C2BFA"/>
    <w:rsid w:val="005C456F"/>
    <w:rsid w:val="005C4673"/>
    <w:rsid w:val="005D278F"/>
    <w:rsid w:val="005D4991"/>
    <w:rsid w:val="005D56FF"/>
    <w:rsid w:val="005E3254"/>
    <w:rsid w:val="005E70AD"/>
    <w:rsid w:val="005F1FE0"/>
    <w:rsid w:val="005F207F"/>
    <w:rsid w:val="005F20A3"/>
    <w:rsid w:val="005F6711"/>
    <w:rsid w:val="005F6D9B"/>
    <w:rsid w:val="005F7D48"/>
    <w:rsid w:val="00605A36"/>
    <w:rsid w:val="00605A75"/>
    <w:rsid w:val="00605E21"/>
    <w:rsid w:val="006114A1"/>
    <w:rsid w:val="00615195"/>
    <w:rsid w:val="00615459"/>
    <w:rsid w:val="006206A6"/>
    <w:rsid w:val="00620BB9"/>
    <w:rsid w:val="00622654"/>
    <w:rsid w:val="00632348"/>
    <w:rsid w:val="0063322F"/>
    <w:rsid w:val="00634E2D"/>
    <w:rsid w:val="00636150"/>
    <w:rsid w:val="00636587"/>
    <w:rsid w:val="00637A9E"/>
    <w:rsid w:val="006447AC"/>
    <w:rsid w:val="0064529E"/>
    <w:rsid w:val="0065047E"/>
    <w:rsid w:val="00651254"/>
    <w:rsid w:val="00651D38"/>
    <w:rsid w:val="00654C6A"/>
    <w:rsid w:val="0065507D"/>
    <w:rsid w:val="0065568D"/>
    <w:rsid w:val="006563EB"/>
    <w:rsid w:val="0065722C"/>
    <w:rsid w:val="006663A6"/>
    <w:rsid w:val="006737B7"/>
    <w:rsid w:val="00676C2D"/>
    <w:rsid w:val="00677C4B"/>
    <w:rsid w:val="0068062B"/>
    <w:rsid w:val="00681309"/>
    <w:rsid w:val="00681957"/>
    <w:rsid w:val="0068277F"/>
    <w:rsid w:val="00684EC8"/>
    <w:rsid w:val="0069232A"/>
    <w:rsid w:val="00692A22"/>
    <w:rsid w:val="00693C50"/>
    <w:rsid w:val="00696B00"/>
    <w:rsid w:val="00696C1A"/>
    <w:rsid w:val="00697C98"/>
    <w:rsid w:val="006A19A9"/>
    <w:rsid w:val="006A30C9"/>
    <w:rsid w:val="006A729A"/>
    <w:rsid w:val="006A79DB"/>
    <w:rsid w:val="006B45B1"/>
    <w:rsid w:val="006B5581"/>
    <w:rsid w:val="006B76B3"/>
    <w:rsid w:val="006C197B"/>
    <w:rsid w:val="006D0FAB"/>
    <w:rsid w:val="006D13BC"/>
    <w:rsid w:val="006D223E"/>
    <w:rsid w:val="006D246D"/>
    <w:rsid w:val="006D37AA"/>
    <w:rsid w:val="006D6051"/>
    <w:rsid w:val="006D7D35"/>
    <w:rsid w:val="006E0077"/>
    <w:rsid w:val="006E1180"/>
    <w:rsid w:val="006E33D5"/>
    <w:rsid w:val="006E400B"/>
    <w:rsid w:val="006F05DD"/>
    <w:rsid w:val="006F07C0"/>
    <w:rsid w:val="006F2D33"/>
    <w:rsid w:val="006F316E"/>
    <w:rsid w:val="006F46A8"/>
    <w:rsid w:val="006F750F"/>
    <w:rsid w:val="007011E9"/>
    <w:rsid w:val="007013A1"/>
    <w:rsid w:val="007077E6"/>
    <w:rsid w:val="00714E6B"/>
    <w:rsid w:val="00722998"/>
    <w:rsid w:val="007252AD"/>
    <w:rsid w:val="007268C5"/>
    <w:rsid w:val="007304C8"/>
    <w:rsid w:val="007307EE"/>
    <w:rsid w:val="0073310B"/>
    <w:rsid w:val="00737D8E"/>
    <w:rsid w:val="00740946"/>
    <w:rsid w:val="007410E7"/>
    <w:rsid w:val="0074359B"/>
    <w:rsid w:val="007441CA"/>
    <w:rsid w:val="00744564"/>
    <w:rsid w:val="00744D6F"/>
    <w:rsid w:val="007553CD"/>
    <w:rsid w:val="00756721"/>
    <w:rsid w:val="00757D9F"/>
    <w:rsid w:val="007625A4"/>
    <w:rsid w:val="00762878"/>
    <w:rsid w:val="007629E3"/>
    <w:rsid w:val="0076487B"/>
    <w:rsid w:val="00770161"/>
    <w:rsid w:val="007776FC"/>
    <w:rsid w:val="00781895"/>
    <w:rsid w:val="007867FB"/>
    <w:rsid w:val="00787DBB"/>
    <w:rsid w:val="0079194C"/>
    <w:rsid w:val="00792FF7"/>
    <w:rsid w:val="007939EF"/>
    <w:rsid w:val="00797537"/>
    <w:rsid w:val="00797D8C"/>
    <w:rsid w:val="007A403F"/>
    <w:rsid w:val="007A7DC9"/>
    <w:rsid w:val="007B1FB2"/>
    <w:rsid w:val="007B762C"/>
    <w:rsid w:val="007D0C7F"/>
    <w:rsid w:val="007D66FE"/>
    <w:rsid w:val="007D743D"/>
    <w:rsid w:val="007E0D2E"/>
    <w:rsid w:val="007E667A"/>
    <w:rsid w:val="007E729A"/>
    <w:rsid w:val="007F05F3"/>
    <w:rsid w:val="007F2227"/>
    <w:rsid w:val="007F2E33"/>
    <w:rsid w:val="007F61B4"/>
    <w:rsid w:val="00800717"/>
    <w:rsid w:val="00801E31"/>
    <w:rsid w:val="008057A0"/>
    <w:rsid w:val="00805A84"/>
    <w:rsid w:val="00806DFE"/>
    <w:rsid w:val="008165A7"/>
    <w:rsid w:val="00821200"/>
    <w:rsid w:val="00822564"/>
    <w:rsid w:val="0083058D"/>
    <w:rsid w:val="00831E3B"/>
    <w:rsid w:val="00832FFC"/>
    <w:rsid w:val="0083458E"/>
    <w:rsid w:val="0083696F"/>
    <w:rsid w:val="0084101E"/>
    <w:rsid w:val="00843A2A"/>
    <w:rsid w:val="00844B74"/>
    <w:rsid w:val="00844DCA"/>
    <w:rsid w:val="0084598E"/>
    <w:rsid w:val="00847175"/>
    <w:rsid w:val="008474F3"/>
    <w:rsid w:val="00852875"/>
    <w:rsid w:val="00854E20"/>
    <w:rsid w:val="0085509A"/>
    <w:rsid w:val="00855925"/>
    <w:rsid w:val="008559A3"/>
    <w:rsid w:val="00857865"/>
    <w:rsid w:val="008579CA"/>
    <w:rsid w:val="0086103B"/>
    <w:rsid w:val="00863381"/>
    <w:rsid w:val="008653AC"/>
    <w:rsid w:val="00866F94"/>
    <w:rsid w:val="0087062E"/>
    <w:rsid w:val="00875639"/>
    <w:rsid w:val="00877083"/>
    <w:rsid w:val="0087742C"/>
    <w:rsid w:val="008818A1"/>
    <w:rsid w:val="008863AF"/>
    <w:rsid w:val="00887DD1"/>
    <w:rsid w:val="00890D49"/>
    <w:rsid w:val="00891249"/>
    <w:rsid w:val="00892270"/>
    <w:rsid w:val="00892597"/>
    <w:rsid w:val="00893226"/>
    <w:rsid w:val="00894CBA"/>
    <w:rsid w:val="008A1255"/>
    <w:rsid w:val="008A2BC8"/>
    <w:rsid w:val="008A2F2B"/>
    <w:rsid w:val="008A2F52"/>
    <w:rsid w:val="008B20B6"/>
    <w:rsid w:val="008B63B5"/>
    <w:rsid w:val="008C3190"/>
    <w:rsid w:val="008C333A"/>
    <w:rsid w:val="008C4560"/>
    <w:rsid w:val="008C51DC"/>
    <w:rsid w:val="008C5DA1"/>
    <w:rsid w:val="008D7A98"/>
    <w:rsid w:val="008E0F9A"/>
    <w:rsid w:val="008E28F7"/>
    <w:rsid w:val="008E757B"/>
    <w:rsid w:val="008E7E07"/>
    <w:rsid w:val="008F0974"/>
    <w:rsid w:val="0090222B"/>
    <w:rsid w:val="0090613F"/>
    <w:rsid w:val="00912A9B"/>
    <w:rsid w:val="00912BC4"/>
    <w:rsid w:val="00913B41"/>
    <w:rsid w:val="00915269"/>
    <w:rsid w:val="0092123D"/>
    <w:rsid w:val="00921771"/>
    <w:rsid w:val="00921D60"/>
    <w:rsid w:val="00923331"/>
    <w:rsid w:val="00923C9A"/>
    <w:rsid w:val="00937561"/>
    <w:rsid w:val="009414BC"/>
    <w:rsid w:val="009420B4"/>
    <w:rsid w:val="009423DE"/>
    <w:rsid w:val="00942F54"/>
    <w:rsid w:val="009435D2"/>
    <w:rsid w:val="00944362"/>
    <w:rsid w:val="00945B2F"/>
    <w:rsid w:val="00947605"/>
    <w:rsid w:val="0095033E"/>
    <w:rsid w:val="00951FA8"/>
    <w:rsid w:val="00952C13"/>
    <w:rsid w:val="0095440A"/>
    <w:rsid w:val="00962A71"/>
    <w:rsid w:val="00963287"/>
    <w:rsid w:val="0096683E"/>
    <w:rsid w:val="00971880"/>
    <w:rsid w:val="00971CB6"/>
    <w:rsid w:val="0097264D"/>
    <w:rsid w:val="009773E0"/>
    <w:rsid w:val="0098373B"/>
    <w:rsid w:val="00987B6C"/>
    <w:rsid w:val="00987CB8"/>
    <w:rsid w:val="00994F85"/>
    <w:rsid w:val="00996A9F"/>
    <w:rsid w:val="009A4633"/>
    <w:rsid w:val="009B1A96"/>
    <w:rsid w:val="009B1AC1"/>
    <w:rsid w:val="009B72C6"/>
    <w:rsid w:val="009C1F12"/>
    <w:rsid w:val="009C2200"/>
    <w:rsid w:val="009C36AF"/>
    <w:rsid w:val="009D11F3"/>
    <w:rsid w:val="009D4D9F"/>
    <w:rsid w:val="009D53DF"/>
    <w:rsid w:val="009D54A6"/>
    <w:rsid w:val="009D6CA4"/>
    <w:rsid w:val="009D729F"/>
    <w:rsid w:val="009D7BAA"/>
    <w:rsid w:val="009E0196"/>
    <w:rsid w:val="009E1119"/>
    <w:rsid w:val="009E1F9D"/>
    <w:rsid w:val="009E2E91"/>
    <w:rsid w:val="009F0C02"/>
    <w:rsid w:val="009F21EA"/>
    <w:rsid w:val="009F432E"/>
    <w:rsid w:val="009F44B8"/>
    <w:rsid w:val="009F77A1"/>
    <w:rsid w:val="00A00532"/>
    <w:rsid w:val="00A07E45"/>
    <w:rsid w:val="00A10314"/>
    <w:rsid w:val="00A12774"/>
    <w:rsid w:val="00A17589"/>
    <w:rsid w:val="00A17D94"/>
    <w:rsid w:val="00A2421E"/>
    <w:rsid w:val="00A24BBD"/>
    <w:rsid w:val="00A264EE"/>
    <w:rsid w:val="00A30909"/>
    <w:rsid w:val="00A32172"/>
    <w:rsid w:val="00A32354"/>
    <w:rsid w:val="00A34E15"/>
    <w:rsid w:val="00A36117"/>
    <w:rsid w:val="00A3704B"/>
    <w:rsid w:val="00A4578D"/>
    <w:rsid w:val="00A46A89"/>
    <w:rsid w:val="00A4750D"/>
    <w:rsid w:val="00A51A9B"/>
    <w:rsid w:val="00A52FD1"/>
    <w:rsid w:val="00A56A04"/>
    <w:rsid w:val="00A743E0"/>
    <w:rsid w:val="00A74AEE"/>
    <w:rsid w:val="00A769C6"/>
    <w:rsid w:val="00A81236"/>
    <w:rsid w:val="00A81648"/>
    <w:rsid w:val="00A82B66"/>
    <w:rsid w:val="00A87B74"/>
    <w:rsid w:val="00A91153"/>
    <w:rsid w:val="00A916DD"/>
    <w:rsid w:val="00A94C94"/>
    <w:rsid w:val="00A957E0"/>
    <w:rsid w:val="00A958C1"/>
    <w:rsid w:val="00A975CB"/>
    <w:rsid w:val="00AA4767"/>
    <w:rsid w:val="00AA50F0"/>
    <w:rsid w:val="00AB43F7"/>
    <w:rsid w:val="00AB450D"/>
    <w:rsid w:val="00AB6456"/>
    <w:rsid w:val="00AB6875"/>
    <w:rsid w:val="00AB7FF3"/>
    <w:rsid w:val="00AC32EA"/>
    <w:rsid w:val="00AC4A73"/>
    <w:rsid w:val="00AC4AE3"/>
    <w:rsid w:val="00AC7882"/>
    <w:rsid w:val="00AD1B36"/>
    <w:rsid w:val="00AD230C"/>
    <w:rsid w:val="00AD2E34"/>
    <w:rsid w:val="00AE035D"/>
    <w:rsid w:val="00AE1889"/>
    <w:rsid w:val="00AF1A80"/>
    <w:rsid w:val="00AF1FB9"/>
    <w:rsid w:val="00AF31C3"/>
    <w:rsid w:val="00AF3D63"/>
    <w:rsid w:val="00AF5A85"/>
    <w:rsid w:val="00AF7DF7"/>
    <w:rsid w:val="00B05652"/>
    <w:rsid w:val="00B07B64"/>
    <w:rsid w:val="00B10C1B"/>
    <w:rsid w:val="00B12DEA"/>
    <w:rsid w:val="00B1329F"/>
    <w:rsid w:val="00B16CBD"/>
    <w:rsid w:val="00B217E1"/>
    <w:rsid w:val="00B22445"/>
    <w:rsid w:val="00B22EEA"/>
    <w:rsid w:val="00B23B37"/>
    <w:rsid w:val="00B25C2B"/>
    <w:rsid w:val="00B25EF1"/>
    <w:rsid w:val="00B3736F"/>
    <w:rsid w:val="00B423FD"/>
    <w:rsid w:val="00B43D37"/>
    <w:rsid w:val="00B4434F"/>
    <w:rsid w:val="00B47FC7"/>
    <w:rsid w:val="00B52D96"/>
    <w:rsid w:val="00B62275"/>
    <w:rsid w:val="00B639BA"/>
    <w:rsid w:val="00B66129"/>
    <w:rsid w:val="00B676D2"/>
    <w:rsid w:val="00B76A06"/>
    <w:rsid w:val="00B77F5D"/>
    <w:rsid w:val="00B83614"/>
    <w:rsid w:val="00B85ABF"/>
    <w:rsid w:val="00B90588"/>
    <w:rsid w:val="00B90705"/>
    <w:rsid w:val="00BA3605"/>
    <w:rsid w:val="00BA500B"/>
    <w:rsid w:val="00BB1137"/>
    <w:rsid w:val="00BB198A"/>
    <w:rsid w:val="00BB3F2D"/>
    <w:rsid w:val="00BB484B"/>
    <w:rsid w:val="00BB7309"/>
    <w:rsid w:val="00BC3C41"/>
    <w:rsid w:val="00BC69F5"/>
    <w:rsid w:val="00BD0B07"/>
    <w:rsid w:val="00BD3260"/>
    <w:rsid w:val="00BD4CE1"/>
    <w:rsid w:val="00BE4B8B"/>
    <w:rsid w:val="00BF16CE"/>
    <w:rsid w:val="00BF4DA7"/>
    <w:rsid w:val="00C0019A"/>
    <w:rsid w:val="00C028B9"/>
    <w:rsid w:val="00C04D8F"/>
    <w:rsid w:val="00C07677"/>
    <w:rsid w:val="00C07B02"/>
    <w:rsid w:val="00C16EE0"/>
    <w:rsid w:val="00C17C23"/>
    <w:rsid w:val="00C213A1"/>
    <w:rsid w:val="00C220AF"/>
    <w:rsid w:val="00C2336A"/>
    <w:rsid w:val="00C260EB"/>
    <w:rsid w:val="00C3314C"/>
    <w:rsid w:val="00C34241"/>
    <w:rsid w:val="00C35ECF"/>
    <w:rsid w:val="00C370EA"/>
    <w:rsid w:val="00C408A9"/>
    <w:rsid w:val="00C40E56"/>
    <w:rsid w:val="00C41CC3"/>
    <w:rsid w:val="00C41D89"/>
    <w:rsid w:val="00C42FC4"/>
    <w:rsid w:val="00C4360E"/>
    <w:rsid w:val="00C448CB"/>
    <w:rsid w:val="00C4581F"/>
    <w:rsid w:val="00C464AB"/>
    <w:rsid w:val="00C465E6"/>
    <w:rsid w:val="00C46EA7"/>
    <w:rsid w:val="00C4752B"/>
    <w:rsid w:val="00C50952"/>
    <w:rsid w:val="00C535A2"/>
    <w:rsid w:val="00C53FC6"/>
    <w:rsid w:val="00C57D22"/>
    <w:rsid w:val="00C63254"/>
    <w:rsid w:val="00C66CE0"/>
    <w:rsid w:val="00C75DDC"/>
    <w:rsid w:val="00C830FD"/>
    <w:rsid w:val="00C831C1"/>
    <w:rsid w:val="00C84A1F"/>
    <w:rsid w:val="00C85252"/>
    <w:rsid w:val="00C90EE8"/>
    <w:rsid w:val="00CB0647"/>
    <w:rsid w:val="00CB24AC"/>
    <w:rsid w:val="00CB7E42"/>
    <w:rsid w:val="00CC352F"/>
    <w:rsid w:val="00CC46AE"/>
    <w:rsid w:val="00CD453B"/>
    <w:rsid w:val="00CD66EE"/>
    <w:rsid w:val="00CE0A6E"/>
    <w:rsid w:val="00CE2DB6"/>
    <w:rsid w:val="00CE4A66"/>
    <w:rsid w:val="00CE59B2"/>
    <w:rsid w:val="00CE5CA7"/>
    <w:rsid w:val="00CE5FD3"/>
    <w:rsid w:val="00CF4C07"/>
    <w:rsid w:val="00CF52BB"/>
    <w:rsid w:val="00CF54C3"/>
    <w:rsid w:val="00CF6BB3"/>
    <w:rsid w:val="00CF7E4E"/>
    <w:rsid w:val="00D001F6"/>
    <w:rsid w:val="00D025EB"/>
    <w:rsid w:val="00D06073"/>
    <w:rsid w:val="00D11347"/>
    <w:rsid w:val="00D148F9"/>
    <w:rsid w:val="00D17879"/>
    <w:rsid w:val="00D179F7"/>
    <w:rsid w:val="00D205E6"/>
    <w:rsid w:val="00D272C3"/>
    <w:rsid w:val="00D2739E"/>
    <w:rsid w:val="00D31A38"/>
    <w:rsid w:val="00D32EF6"/>
    <w:rsid w:val="00D36DFD"/>
    <w:rsid w:val="00D37B7C"/>
    <w:rsid w:val="00D43E12"/>
    <w:rsid w:val="00D4547C"/>
    <w:rsid w:val="00D46BAC"/>
    <w:rsid w:val="00D46ED9"/>
    <w:rsid w:val="00D47B48"/>
    <w:rsid w:val="00D52BE5"/>
    <w:rsid w:val="00D54E67"/>
    <w:rsid w:val="00D60773"/>
    <w:rsid w:val="00D63102"/>
    <w:rsid w:val="00D63235"/>
    <w:rsid w:val="00D64352"/>
    <w:rsid w:val="00D66430"/>
    <w:rsid w:val="00D70B24"/>
    <w:rsid w:val="00D72B7A"/>
    <w:rsid w:val="00D74BAA"/>
    <w:rsid w:val="00D81709"/>
    <w:rsid w:val="00D85417"/>
    <w:rsid w:val="00D90F08"/>
    <w:rsid w:val="00D91ACF"/>
    <w:rsid w:val="00D928D1"/>
    <w:rsid w:val="00D92F25"/>
    <w:rsid w:val="00D9625F"/>
    <w:rsid w:val="00DA2E5E"/>
    <w:rsid w:val="00DA33E7"/>
    <w:rsid w:val="00DB17F1"/>
    <w:rsid w:val="00DC11A4"/>
    <w:rsid w:val="00DC3047"/>
    <w:rsid w:val="00DC6E8F"/>
    <w:rsid w:val="00DD1F98"/>
    <w:rsid w:val="00DD2462"/>
    <w:rsid w:val="00DD4686"/>
    <w:rsid w:val="00DD6D7C"/>
    <w:rsid w:val="00DE1725"/>
    <w:rsid w:val="00DE3F6B"/>
    <w:rsid w:val="00DF07B7"/>
    <w:rsid w:val="00DF1A05"/>
    <w:rsid w:val="00DF69F9"/>
    <w:rsid w:val="00E031F0"/>
    <w:rsid w:val="00E23DED"/>
    <w:rsid w:val="00E24DDA"/>
    <w:rsid w:val="00E35165"/>
    <w:rsid w:val="00E35E59"/>
    <w:rsid w:val="00E36258"/>
    <w:rsid w:val="00E40A02"/>
    <w:rsid w:val="00E443C1"/>
    <w:rsid w:val="00E44BB3"/>
    <w:rsid w:val="00E56B8B"/>
    <w:rsid w:val="00E6055F"/>
    <w:rsid w:val="00E65369"/>
    <w:rsid w:val="00E66EF0"/>
    <w:rsid w:val="00E718BC"/>
    <w:rsid w:val="00E74169"/>
    <w:rsid w:val="00E749D8"/>
    <w:rsid w:val="00E801D5"/>
    <w:rsid w:val="00E86A39"/>
    <w:rsid w:val="00E9629E"/>
    <w:rsid w:val="00E96604"/>
    <w:rsid w:val="00E97B7F"/>
    <w:rsid w:val="00EA6CE3"/>
    <w:rsid w:val="00EB05D6"/>
    <w:rsid w:val="00EB2823"/>
    <w:rsid w:val="00EB2A34"/>
    <w:rsid w:val="00EB2F2D"/>
    <w:rsid w:val="00EB6F9B"/>
    <w:rsid w:val="00EC1F45"/>
    <w:rsid w:val="00EC750E"/>
    <w:rsid w:val="00ED0939"/>
    <w:rsid w:val="00ED25B8"/>
    <w:rsid w:val="00ED6644"/>
    <w:rsid w:val="00EE0075"/>
    <w:rsid w:val="00EE1CFC"/>
    <w:rsid w:val="00EE20AE"/>
    <w:rsid w:val="00EE28DD"/>
    <w:rsid w:val="00EE3465"/>
    <w:rsid w:val="00EF797A"/>
    <w:rsid w:val="00F00C34"/>
    <w:rsid w:val="00F02F7D"/>
    <w:rsid w:val="00F03A1D"/>
    <w:rsid w:val="00F0425C"/>
    <w:rsid w:val="00F12F58"/>
    <w:rsid w:val="00F132DB"/>
    <w:rsid w:val="00F13A38"/>
    <w:rsid w:val="00F145F9"/>
    <w:rsid w:val="00F15C33"/>
    <w:rsid w:val="00F15CB2"/>
    <w:rsid w:val="00F210B5"/>
    <w:rsid w:val="00F21D21"/>
    <w:rsid w:val="00F23A75"/>
    <w:rsid w:val="00F30168"/>
    <w:rsid w:val="00F30DFE"/>
    <w:rsid w:val="00F34646"/>
    <w:rsid w:val="00F356E1"/>
    <w:rsid w:val="00F42151"/>
    <w:rsid w:val="00F43EF2"/>
    <w:rsid w:val="00F44B8C"/>
    <w:rsid w:val="00F44DF6"/>
    <w:rsid w:val="00F46822"/>
    <w:rsid w:val="00F47169"/>
    <w:rsid w:val="00F53858"/>
    <w:rsid w:val="00F5400E"/>
    <w:rsid w:val="00F574F4"/>
    <w:rsid w:val="00F6141E"/>
    <w:rsid w:val="00F63176"/>
    <w:rsid w:val="00F72B23"/>
    <w:rsid w:val="00F74174"/>
    <w:rsid w:val="00F80567"/>
    <w:rsid w:val="00F80822"/>
    <w:rsid w:val="00F80D1C"/>
    <w:rsid w:val="00F81E8D"/>
    <w:rsid w:val="00F83BCD"/>
    <w:rsid w:val="00F84DCD"/>
    <w:rsid w:val="00F8746F"/>
    <w:rsid w:val="00F87703"/>
    <w:rsid w:val="00F87894"/>
    <w:rsid w:val="00F87F16"/>
    <w:rsid w:val="00F938D9"/>
    <w:rsid w:val="00F960F3"/>
    <w:rsid w:val="00F9715C"/>
    <w:rsid w:val="00FA0FCD"/>
    <w:rsid w:val="00FA1B0B"/>
    <w:rsid w:val="00FA1BD0"/>
    <w:rsid w:val="00FA1D71"/>
    <w:rsid w:val="00FA426C"/>
    <w:rsid w:val="00FA4DC4"/>
    <w:rsid w:val="00FA7754"/>
    <w:rsid w:val="00FA78C9"/>
    <w:rsid w:val="00FB0402"/>
    <w:rsid w:val="00FB199B"/>
    <w:rsid w:val="00FB288C"/>
    <w:rsid w:val="00FB2E04"/>
    <w:rsid w:val="00FB3027"/>
    <w:rsid w:val="00FB4C87"/>
    <w:rsid w:val="00FC0DDA"/>
    <w:rsid w:val="00FC19E5"/>
    <w:rsid w:val="00FC27D2"/>
    <w:rsid w:val="00FC5E13"/>
    <w:rsid w:val="00FD523B"/>
    <w:rsid w:val="00FD748C"/>
    <w:rsid w:val="00FE08BF"/>
    <w:rsid w:val="00FE4430"/>
    <w:rsid w:val="00FE691B"/>
    <w:rsid w:val="00FE7501"/>
    <w:rsid w:val="00FF22E0"/>
    <w:rsid w:val="00FF5F34"/>
    <w:rsid w:val="00FF7265"/>
    <w:rsid w:val="07F02E0F"/>
    <w:rsid w:val="0822B7CA"/>
    <w:rsid w:val="15B65C5F"/>
    <w:rsid w:val="1DC4C2F0"/>
    <w:rsid w:val="1EBE6BB7"/>
    <w:rsid w:val="27C82AF0"/>
    <w:rsid w:val="2DB62067"/>
    <w:rsid w:val="309E4C45"/>
    <w:rsid w:val="32AAE918"/>
    <w:rsid w:val="34F91678"/>
    <w:rsid w:val="360248DA"/>
    <w:rsid w:val="39AD493D"/>
    <w:rsid w:val="39E6396E"/>
    <w:rsid w:val="3BBCE22F"/>
    <w:rsid w:val="4631221D"/>
    <w:rsid w:val="5B4BFDBE"/>
    <w:rsid w:val="769D3C1C"/>
    <w:rsid w:val="7933C8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F96F"/>
  <w15:chartTrackingRefBased/>
  <w15:docId w15:val="{C2E65AD2-CC3E-4EED-83CA-979AA13F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047"/>
  </w:style>
  <w:style w:type="paragraph" w:styleId="Heading1">
    <w:name w:val="heading 1"/>
    <w:basedOn w:val="Normal"/>
    <w:next w:val="Normal"/>
    <w:link w:val="Heading1Char"/>
    <w:uiPriority w:val="9"/>
    <w:qFormat/>
    <w:rsid w:val="00095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BD4"/>
    <w:rPr>
      <w:rFonts w:eastAsiaTheme="majorEastAsia" w:cstheme="majorBidi"/>
      <w:color w:val="272727" w:themeColor="text1" w:themeTint="D8"/>
    </w:rPr>
  </w:style>
  <w:style w:type="paragraph" w:styleId="Title">
    <w:name w:val="Title"/>
    <w:basedOn w:val="Normal"/>
    <w:next w:val="Normal"/>
    <w:link w:val="TitleChar"/>
    <w:uiPriority w:val="10"/>
    <w:qFormat/>
    <w:rsid w:val="00095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BD4"/>
    <w:pPr>
      <w:spacing w:before="160"/>
      <w:jc w:val="center"/>
    </w:pPr>
    <w:rPr>
      <w:i/>
      <w:iCs/>
      <w:color w:val="404040" w:themeColor="text1" w:themeTint="BF"/>
    </w:rPr>
  </w:style>
  <w:style w:type="character" w:customStyle="1" w:styleId="QuoteChar">
    <w:name w:val="Quote Char"/>
    <w:basedOn w:val="DefaultParagraphFont"/>
    <w:link w:val="Quote"/>
    <w:uiPriority w:val="29"/>
    <w:rsid w:val="00095BD4"/>
    <w:rPr>
      <w:i/>
      <w:iCs/>
      <w:color w:val="404040" w:themeColor="text1" w:themeTint="BF"/>
    </w:rPr>
  </w:style>
  <w:style w:type="paragraph" w:styleId="ListParagraph">
    <w:name w:val="List Paragraph"/>
    <w:basedOn w:val="Normal"/>
    <w:uiPriority w:val="34"/>
    <w:qFormat/>
    <w:rsid w:val="00095BD4"/>
    <w:pPr>
      <w:ind w:left="720"/>
      <w:contextualSpacing/>
    </w:pPr>
  </w:style>
  <w:style w:type="character" w:styleId="IntenseEmphasis">
    <w:name w:val="Intense Emphasis"/>
    <w:basedOn w:val="DefaultParagraphFont"/>
    <w:uiPriority w:val="21"/>
    <w:qFormat/>
    <w:rsid w:val="00095BD4"/>
    <w:rPr>
      <w:i/>
      <w:iCs/>
      <w:color w:val="0F4761" w:themeColor="accent1" w:themeShade="BF"/>
    </w:rPr>
  </w:style>
  <w:style w:type="paragraph" w:styleId="IntenseQuote">
    <w:name w:val="Intense Quote"/>
    <w:basedOn w:val="Normal"/>
    <w:next w:val="Normal"/>
    <w:link w:val="IntenseQuoteChar"/>
    <w:uiPriority w:val="30"/>
    <w:qFormat/>
    <w:rsid w:val="00095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BD4"/>
    <w:rPr>
      <w:i/>
      <w:iCs/>
      <w:color w:val="0F4761" w:themeColor="accent1" w:themeShade="BF"/>
    </w:rPr>
  </w:style>
  <w:style w:type="character" w:styleId="IntenseReference">
    <w:name w:val="Intense Reference"/>
    <w:basedOn w:val="DefaultParagraphFont"/>
    <w:uiPriority w:val="32"/>
    <w:qFormat/>
    <w:rsid w:val="00095BD4"/>
    <w:rPr>
      <w:b/>
      <w:bCs/>
      <w:smallCaps/>
      <w:color w:val="0F4761" w:themeColor="accent1" w:themeShade="BF"/>
      <w:spacing w:val="5"/>
    </w:rPr>
  </w:style>
  <w:style w:type="character" w:styleId="Hyperlink">
    <w:name w:val="Hyperlink"/>
    <w:basedOn w:val="DefaultParagraphFont"/>
    <w:uiPriority w:val="99"/>
    <w:unhideWhenUsed/>
    <w:rsid w:val="009C2200"/>
    <w:rPr>
      <w:color w:val="467886" w:themeColor="hyperlink"/>
      <w:u w:val="single"/>
    </w:rPr>
  </w:style>
  <w:style w:type="character" w:styleId="UnresolvedMention">
    <w:name w:val="Unresolved Mention"/>
    <w:basedOn w:val="DefaultParagraphFont"/>
    <w:uiPriority w:val="99"/>
    <w:semiHidden/>
    <w:unhideWhenUsed/>
    <w:rsid w:val="009C2200"/>
    <w:rPr>
      <w:color w:val="605E5C"/>
      <w:shd w:val="clear" w:color="auto" w:fill="E1DFDD"/>
    </w:rPr>
  </w:style>
  <w:style w:type="character" w:styleId="CommentReference">
    <w:name w:val="annotation reference"/>
    <w:basedOn w:val="DefaultParagraphFont"/>
    <w:semiHidden/>
    <w:unhideWhenUsed/>
    <w:rsid w:val="00634E2D"/>
    <w:rPr>
      <w:sz w:val="16"/>
      <w:szCs w:val="16"/>
    </w:rPr>
  </w:style>
  <w:style w:type="paragraph" w:styleId="CommentText">
    <w:name w:val="annotation text"/>
    <w:basedOn w:val="Normal"/>
    <w:link w:val="CommentTextChar"/>
    <w:unhideWhenUsed/>
    <w:rsid w:val="00634E2D"/>
    <w:pPr>
      <w:spacing w:line="240" w:lineRule="auto"/>
    </w:pPr>
    <w:rPr>
      <w:sz w:val="20"/>
      <w:szCs w:val="20"/>
    </w:rPr>
  </w:style>
  <w:style w:type="character" w:customStyle="1" w:styleId="CommentTextChar">
    <w:name w:val="Comment Text Char"/>
    <w:basedOn w:val="DefaultParagraphFont"/>
    <w:link w:val="CommentText"/>
    <w:rsid w:val="00634E2D"/>
    <w:rPr>
      <w:sz w:val="20"/>
      <w:szCs w:val="20"/>
    </w:rPr>
  </w:style>
  <w:style w:type="paragraph" w:styleId="CommentSubject">
    <w:name w:val="annotation subject"/>
    <w:basedOn w:val="CommentText"/>
    <w:next w:val="CommentText"/>
    <w:link w:val="CommentSubjectChar"/>
    <w:uiPriority w:val="99"/>
    <w:semiHidden/>
    <w:unhideWhenUsed/>
    <w:rsid w:val="00634E2D"/>
    <w:rPr>
      <w:b/>
      <w:bCs/>
    </w:rPr>
  </w:style>
  <w:style w:type="character" w:customStyle="1" w:styleId="CommentSubjectChar">
    <w:name w:val="Comment Subject Char"/>
    <w:basedOn w:val="CommentTextChar"/>
    <w:link w:val="CommentSubject"/>
    <w:uiPriority w:val="99"/>
    <w:semiHidden/>
    <w:rsid w:val="00634E2D"/>
    <w:rPr>
      <w:b/>
      <w:bCs/>
      <w:sz w:val="20"/>
      <w:szCs w:val="20"/>
    </w:rPr>
  </w:style>
  <w:style w:type="paragraph" w:styleId="Revision">
    <w:name w:val="Revision"/>
    <w:hidden/>
    <w:uiPriority w:val="99"/>
    <w:semiHidden/>
    <w:rsid w:val="002D5F4D"/>
    <w:pPr>
      <w:spacing w:after="0" w:line="240" w:lineRule="auto"/>
    </w:pPr>
  </w:style>
  <w:style w:type="paragraph" w:customStyle="1" w:styleId="Newparagraph">
    <w:name w:val="New paragraph"/>
    <w:basedOn w:val="Normal"/>
    <w:qFormat/>
    <w:rsid w:val="00001C0A"/>
    <w:pPr>
      <w:spacing w:after="0" w:line="480" w:lineRule="auto"/>
      <w:ind w:firstLine="720"/>
    </w:pPr>
    <w:rPr>
      <w:rFonts w:ascii="Times New Roman" w:eastAsia="SimSun" w:hAnsi="Times New Roman" w:cs="Times New Roman"/>
      <w:kern w:val="0"/>
      <w:lang w:eastAsia="en-GB"/>
      <w14:ligatures w14:val="none"/>
    </w:rPr>
  </w:style>
  <w:style w:type="paragraph" w:customStyle="1" w:styleId="Paragraph">
    <w:name w:val="Paragraph"/>
    <w:basedOn w:val="Normal"/>
    <w:next w:val="Normal"/>
    <w:qFormat/>
    <w:rsid w:val="00385AF5"/>
    <w:pPr>
      <w:widowControl w:val="0"/>
      <w:spacing w:before="240" w:after="0" w:line="480" w:lineRule="auto"/>
    </w:pPr>
    <w:rPr>
      <w:rFonts w:ascii="Times New Roman" w:eastAsia="SimSun" w:hAnsi="Times New Roman" w:cs="Times New Roman"/>
      <w:kern w:val="0"/>
      <w:lang w:eastAsia="en-GB"/>
      <w14:ligatures w14:val="none"/>
    </w:rPr>
  </w:style>
  <w:style w:type="paragraph" w:styleId="FootnoteText">
    <w:name w:val="footnote text"/>
    <w:basedOn w:val="Normal"/>
    <w:link w:val="FootnoteTextChar"/>
    <w:unhideWhenUsed/>
    <w:rsid w:val="00ED25B8"/>
    <w:pPr>
      <w:spacing w:after="0" w:line="240" w:lineRule="auto"/>
    </w:pPr>
    <w:rPr>
      <w:sz w:val="20"/>
      <w:szCs w:val="20"/>
    </w:rPr>
  </w:style>
  <w:style w:type="character" w:customStyle="1" w:styleId="FootnoteTextChar">
    <w:name w:val="Footnote Text Char"/>
    <w:basedOn w:val="DefaultParagraphFont"/>
    <w:link w:val="FootnoteText"/>
    <w:rsid w:val="00ED25B8"/>
    <w:rPr>
      <w:sz w:val="20"/>
      <w:szCs w:val="20"/>
    </w:rPr>
  </w:style>
  <w:style w:type="character" w:styleId="FootnoteReference">
    <w:name w:val="footnote reference"/>
    <w:basedOn w:val="DefaultParagraphFont"/>
    <w:rsid w:val="00ED25B8"/>
    <w:rPr>
      <w:vertAlign w:val="superscript"/>
    </w:rPr>
  </w:style>
  <w:style w:type="paragraph" w:customStyle="1" w:styleId="Numberedlist">
    <w:name w:val="Numbered list"/>
    <w:basedOn w:val="Paragraph"/>
    <w:next w:val="Paragraph"/>
    <w:qFormat/>
    <w:rsid w:val="007304C8"/>
    <w:pPr>
      <w:widowControl/>
      <w:numPr>
        <w:numId w:val="3"/>
      </w:numPr>
      <w:spacing w:after="240"/>
      <w:contextualSpacing/>
    </w:pPr>
  </w:style>
  <w:style w:type="paragraph" w:customStyle="1" w:styleId="Bulletedlist">
    <w:name w:val="Bulleted list"/>
    <w:basedOn w:val="Paragraph"/>
    <w:next w:val="Paragraph"/>
    <w:qFormat/>
    <w:rsid w:val="007304C8"/>
    <w:pPr>
      <w:widowControl/>
      <w:numPr>
        <w:numId w:val="4"/>
      </w:numPr>
      <w:spacing w:after="240"/>
      <w:contextualSpacing/>
    </w:pPr>
  </w:style>
  <w:style w:type="paragraph" w:styleId="NormalWeb">
    <w:name w:val="Normal (Web)"/>
    <w:basedOn w:val="Normal"/>
    <w:uiPriority w:val="99"/>
    <w:semiHidden/>
    <w:unhideWhenUsed/>
    <w:rsid w:val="00737D8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verflow-hidden">
    <w:name w:val="overflow-hidden"/>
    <w:basedOn w:val="DefaultParagraphFont"/>
    <w:rsid w:val="00737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021584">
      <w:bodyDiv w:val="1"/>
      <w:marLeft w:val="0"/>
      <w:marRight w:val="0"/>
      <w:marTop w:val="0"/>
      <w:marBottom w:val="0"/>
      <w:divBdr>
        <w:top w:val="none" w:sz="0" w:space="0" w:color="auto"/>
        <w:left w:val="none" w:sz="0" w:space="0" w:color="auto"/>
        <w:bottom w:val="none" w:sz="0" w:space="0" w:color="auto"/>
        <w:right w:val="none" w:sz="0" w:space="0" w:color="auto"/>
      </w:divBdr>
      <w:divsChild>
        <w:div w:id="603995162">
          <w:marLeft w:val="0"/>
          <w:marRight w:val="0"/>
          <w:marTop w:val="0"/>
          <w:marBottom w:val="0"/>
          <w:divBdr>
            <w:top w:val="none" w:sz="0" w:space="0" w:color="auto"/>
            <w:left w:val="none" w:sz="0" w:space="0" w:color="auto"/>
            <w:bottom w:val="none" w:sz="0" w:space="0" w:color="auto"/>
            <w:right w:val="none" w:sz="0" w:space="0" w:color="auto"/>
          </w:divBdr>
          <w:divsChild>
            <w:div w:id="114829759">
              <w:marLeft w:val="0"/>
              <w:marRight w:val="0"/>
              <w:marTop w:val="0"/>
              <w:marBottom w:val="0"/>
              <w:divBdr>
                <w:top w:val="none" w:sz="0" w:space="0" w:color="auto"/>
                <w:left w:val="none" w:sz="0" w:space="0" w:color="auto"/>
                <w:bottom w:val="none" w:sz="0" w:space="0" w:color="auto"/>
                <w:right w:val="none" w:sz="0" w:space="0" w:color="auto"/>
              </w:divBdr>
              <w:divsChild>
                <w:div w:id="1312558361">
                  <w:marLeft w:val="0"/>
                  <w:marRight w:val="0"/>
                  <w:marTop w:val="0"/>
                  <w:marBottom w:val="0"/>
                  <w:divBdr>
                    <w:top w:val="none" w:sz="0" w:space="0" w:color="auto"/>
                    <w:left w:val="none" w:sz="0" w:space="0" w:color="auto"/>
                    <w:bottom w:val="none" w:sz="0" w:space="0" w:color="auto"/>
                    <w:right w:val="none" w:sz="0" w:space="0" w:color="auto"/>
                  </w:divBdr>
                  <w:divsChild>
                    <w:div w:id="1310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48706">
          <w:marLeft w:val="0"/>
          <w:marRight w:val="0"/>
          <w:marTop w:val="0"/>
          <w:marBottom w:val="0"/>
          <w:divBdr>
            <w:top w:val="none" w:sz="0" w:space="0" w:color="auto"/>
            <w:left w:val="none" w:sz="0" w:space="0" w:color="auto"/>
            <w:bottom w:val="none" w:sz="0" w:space="0" w:color="auto"/>
            <w:right w:val="none" w:sz="0" w:space="0" w:color="auto"/>
          </w:divBdr>
          <w:divsChild>
            <w:div w:id="1464888153">
              <w:marLeft w:val="0"/>
              <w:marRight w:val="0"/>
              <w:marTop w:val="0"/>
              <w:marBottom w:val="0"/>
              <w:divBdr>
                <w:top w:val="none" w:sz="0" w:space="0" w:color="auto"/>
                <w:left w:val="none" w:sz="0" w:space="0" w:color="auto"/>
                <w:bottom w:val="none" w:sz="0" w:space="0" w:color="auto"/>
                <w:right w:val="none" w:sz="0" w:space="0" w:color="auto"/>
              </w:divBdr>
              <w:divsChild>
                <w:div w:id="846209345">
                  <w:marLeft w:val="0"/>
                  <w:marRight w:val="0"/>
                  <w:marTop w:val="0"/>
                  <w:marBottom w:val="0"/>
                  <w:divBdr>
                    <w:top w:val="none" w:sz="0" w:space="0" w:color="auto"/>
                    <w:left w:val="none" w:sz="0" w:space="0" w:color="auto"/>
                    <w:bottom w:val="none" w:sz="0" w:space="0" w:color="auto"/>
                    <w:right w:val="none" w:sz="0" w:space="0" w:color="auto"/>
                  </w:divBdr>
                  <w:divsChild>
                    <w:div w:id="15653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145/3442188.3445881" TargetMode="External"/><Relationship Id="rId1" Type="http://schemas.openxmlformats.org/officeDocument/2006/relationships/hyperlink" Target="https://colab.research.google.com/drive/1qqLRxehVZr1OBpnbHRRyXPWo1Q98dnxA?authuser=1"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geoplan.ufl.edu/portfolio/foodshe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3aea833-6ab7-4219-bb4d-f5a1fc1489c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B9EFA654961941BD20E9E2941A8C13" ma:contentTypeVersion="10" ma:contentTypeDescription="Create a new document." ma:contentTypeScope="" ma:versionID="c16041bfa427a62d0416db6a44d1b125">
  <xsd:schema xmlns:xsd="http://www.w3.org/2001/XMLSchema" xmlns:xs="http://www.w3.org/2001/XMLSchema" xmlns:p="http://schemas.microsoft.com/office/2006/metadata/properties" xmlns:ns2="c3aea833-6ab7-4219-bb4d-f5a1fc1489ce" targetNamespace="http://schemas.microsoft.com/office/2006/metadata/properties" ma:root="true" ma:fieldsID="c2d14e65b507531211d67dbcecd1f176" ns2:_="">
    <xsd:import namespace="c3aea833-6ab7-4219-bb4d-f5a1fc1489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ea833-6ab7-4219-bb4d-f5a1fc148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D924C-EBA5-4BD3-A24A-52CB77F010BC}">
  <ds:schemaRefs>
    <ds:schemaRef ds:uri="http://schemas.microsoft.com/office/2006/metadata/properties"/>
    <ds:schemaRef ds:uri="http://schemas.microsoft.com/office/infopath/2007/PartnerControls"/>
    <ds:schemaRef ds:uri="c3aea833-6ab7-4219-bb4d-f5a1fc1489ce"/>
  </ds:schemaRefs>
</ds:datastoreItem>
</file>

<file path=customXml/itemProps2.xml><?xml version="1.0" encoding="utf-8"?>
<ds:datastoreItem xmlns:ds="http://schemas.openxmlformats.org/officeDocument/2006/customXml" ds:itemID="{01ED017D-9766-4BC6-81C3-0E3FC37990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ea833-6ab7-4219-bb4d-f5a1fc1489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ADDD8F-2361-4C99-A16B-D989469B1118}">
  <ds:schemaRefs>
    <ds:schemaRef ds:uri="http://schemas.microsoft.com/sharepoint/v3/contenttype/forms"/>
  </ds:schemaRefs>
</ds:datastoreItem>
</file>

<file path=customXml/itemProps4.xml><?xml version="1.0" encoding="utf-8"?>
<ds:datastoreItem xmlns:ds="http://schemas.openxmlformats.org/officeDocument/2006/customXml" ds:itemID="{1A2B2532-6CBB-46D8-9F35-BB4D35065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16</Pages>
  <Words>14120</Words>
  <Characters>80485</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University of Florida, ESSIE</Company>
  <LinksUpToDate>false</LinksUpToDate>
  <CharactersWithSpaces>94417</CharactersWithSpaces>
  <SharedDoc>false</SharedDoc>
  <HLinks>
    <vt:vector size="12" baseType="variant">
      <vt:variant>
        <vt:i4>4063343</vt:i4>
      </vt:variant>
      <vt:variant>
        <vt:i4>3</vt:i4>
      </vt:variant>
      <vt:variant>
        <vt:i4>0</vt:i4>
      </vt:variant>
      <vt:variant>
        <vt:i4>5</vt:i4>
      </vt:variant>
      <vt:variant>
        <vt:lpwstr>https://doi.org/10.1145/3442188.3445881</vt:lpwstr>
      </vt:variant>
      <vt:variant>
        <vt:lpwstr/>
      </vt:variant>
      <vt:variant>
        <vt:i4>458822</vt:i4>
      </vt:variant>
      <vt:variant>
        <vt:i4>0</vt:i4>
      </vt:variant>
      <vt:variant>
        <vt:i4>0</vt:i4>
      </vt:variant>
      <vt:variant>
        <vt:i4>5</vt:i4>
      </vt:variant>
      <vt:variant>
        <vt:lpwstr>https://colab.research.google.com/drive/1qqLRxehVZr1OBpnbHRRyXPWo1Q98dnxA?authuser=1</vt:lpwstr>
      </vt:variant>
      <vt:variant>
        <vt:lpwstr>scrollTo=fEFiU4ny9LYx</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Duanya</dc:creator>
  <cp:keywords/>
  <dc:description/>
  <cp:lastModifiedBy>Luyu Liu</cp:lastModifiedBy>
  <cp:revision>46</cp:revision>
  <dcterms:created xsi:type="dcterms:W3CDTF">2024-10-03T20:22:00Z</dcterms:created>
  <dcterms:modified xsi:type="dcterms:W3CDTF">2024-10-05T02:42:00Z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0x010100DFB9EFA654961941BD20E9E2941A8C13</vt:lpwstr>
  </property>
  <property fmtid="{D5CDD505-2E9C-101B-9397-08002B2CF9AE}" pid="3" name="MediaServiceImageTags">
    <vt:lpwstr/>
  </property>
  <property fmtid="{D5CDD505-2E9C-101B-9397-08002B2CF9AE}" pid="4" name="ZOTERO_PREF_1">
    <vt:lpwstr>&lt;data data-version="3" zotero-version="6.0.30"&gt;&lt;session id="j3t2f30Z"/&gt;&lt;style id="http://www.zotero.org/styles/taylor-and-francis-harvard-v" hasBibliography="1" bibliographyStyleHasBeenSet="0"/&gt;&lt;prefs&gt;&lt;pref name="fieldType" value="Field"/&gt;&lt;/prefs&gt;&lt;/data&gt;</vt:lpwstr>
  </property>
</Properties>
</file>